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66" w:rsidRPr="00682750" w:rsidRDefault="00E04E66" w:rsidP="00E04E66">
      <w:pPr>
        <w:pStyle w:val="a5"/>
        <w:rPr>
          <w:sz w:val="36"/>
          <w:szCs w:val="36"/>
        </w:rPr>
      </w:pPr>
      <w:del w:id="0" w:author="Windows 用户" w:date="2017-09-11T10:14:00Z">
        <w:r w:rsidRPr="00682750" w:rsidDel="00A90193">
          <w:rPr>
            <w:rFonts w:hint="eastAsia"/>
            <w:sz w:val="36"/>
            <w:szCs w:val="36"/>
          </w:rPr>
          <w:delText>云</w:delText>
        </w:r>
        <w:r w:rsidRPr="00682750" w:rsidDel="00A90193">
          <w:rPr>
            <w:sz w:val="36"/>
            <w:szCs w:val="36"/>
          </w:rPr>
          <w:delText>之讯</w:delText>
        </w:r>
      </w:del>
      <w:r w:rsidR="005114D2">
        <w:rPr>
          <w:rFonts w:hint="eastAsia"/>
          <w:sz w:val="36"/>
          <w:szCs w:val="36"/>
        </w:rPr>
        <w:t>彩印</w:t>
      </w:r>
      <w:r w:rsidRPr="00682750">
        <w:rPr>
          <w:sz w:val="36"/>
          <w:szCs w:val="36"/>
        </w:rPr>
        <w:t>Https</w:t>
      </w:r>
      <w:r w:rsidRPr="00682750">
        <w:rPr>
          <w:rFonts w:hint="eastAsia"/>
          <w:sz w:val="36"/>
          <w:szCs w:val="36"/>
        </w:rPr>
        <w:t>接入协议</w:t>
      </w: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1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425AD5" w:rsidRPr="00E50B49" w:rsidRDefault="00425AD5" w:rsidP="00425AD5">
      <w:pPr>
        <w:pStyle w:val="2"/>
        <w:numPr>
          <w:ilvl w:val="0"/>
          <w:numId w:val="9"/>
        </w:numPr>
        <w:ind w:left="709" w:hanging="709"/>
        <w:rPr>
          <w:color w:val="FF0000"/>
        </w:rPr>
      </w:pPr>
      <w:r w:rsidRPr="00E50B49">
        <w:rPr>
          <w:rFonts w:hint="eastAsia"/>
          <w:color w:val="FF0000"/>
        </w:rPr>
        <w:t>模板</w:t>
      </w:r>
      <w:r w:rsidR="005114D2">
        <w:rPr>
          <w:rFonts w:hint="eastAsia"/>
          <w:color w:val="FF0000"/>
        </w:rPr>
        <w:t>彩印</w:t>
      </w:r>
      <w:r w:rsidRPr="00E50B49">
        <w:rPr>
          <w:rFonts w:hint="eastAsia"/>
          <w:color w:val="FF0000"/>
        </w:rPr>
        <w:t>下</w:t>
      </w:r>
      <w:r w:rsidRPr="00E50B49">
        <w:rPr>
          <w:color w:val="FF0000"/>
        </w:rPr>
        <w:t>行</w:t>
      </w:r>
    </w:p>
    <w:p w:rsidR="00425AD5" w:rsidRPr="00682750" w:rsidRDefault="00425AD5" w:rsidP="00425AD5">
      <w:pPr>
        <w:pStyle w:val="3"/>
        <w:numPr>
          <w:ilvl w:val="0"/>
          <w:numId w:val="34"/>
        </w:numPr>
        <w:ind w:left="567" w:hanging="425"/>
        <w:rPr>
          <w:sz w:val="30"/>
          <w:szCs w:val="30"/>
        </w:rPr>
      </w:pPr>
      <w:r w:rsidRPr="00682750">
        <w:rPr>
          <w:rFonts w:hint="eastAsia"/>
          <w:sz w:val="30"/>
          <w:szCs w:val="30"/>
        </w:rPr>
        <w:t>请求</w:t>
      </w:r>
    </w:p>
    <w:p w:rsidR="00425AD5" w:rsidRPr="00682750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682750">
        <w:rPr>
          <w:rFonts w:hint="eastAsia"/>
          <w:sz w:val="24"/>
          <w:szCs w:val="24"/>
        </w:rPr>
        <w:t>请</w:t>
      </w:r>
      <w:r w:rsidRPr="00682750">
        <w:rPr>
          <w:sz w:val="24"/>
          <w:szCs w:val="24"/>
        </w:rPr>
        <w:t>求地址：</w:t>
      </w:r>
    </w:p>
    <w:p w:rsidR="00425AD5" w:rsidRPr="00017854" w:rsidRDefault="00425AD5" w:rsidP="00EE33D0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color w:val="0070C0"/>
          <w:kern w:val="0"/>
          <w:sz w:val="24"/>
          <w:szCs w:val="24"/>
        </w:rPr>
      </w:pP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https://api.ucpaas.com/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sms-partner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/access/{用户帐号}/</w:t>
      </w:r>
      <w:r w:rsidR="00EE33D0"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template</w:t>
      </w:r>
      <w:r w:rsidR="00EE33D0"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sms</w:t>
      </w:r>
    </w:p>
    <w:p w:rsidR="00425AD5" w:rsidRPr="00401EA8" w:rsidRDefault="00425AD5" w:rsidP="00EE33D0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401EA8">
        <w:rPr>
          <w:rFonts w:ascii="宋体" w:eastAsia="宋体" w:hAnsi="Times New Roman" w:cs="Times New Roman" w:hint="eastAsia"/>
          <w:kern w:val="0"/>
          <w:szCs w:val="21"/>
        </w:rPr>
        <w:t>注意：为了确保数据隐私和安全，用户需要通过</w:t>
      </w:r>
      <w:r w:rsidRPr="00401EA8">
        <w:rPr>
          <w:rFonts w:ascii="宋体" w:eastAsia="宋体" w:hAnsi="Times New Roman" w:cs="Times New Roman"/>
          <w:kern w:val="0"/>
          <w:szCs w:val="21"/>
        </w:rPr>
        <w:t>Https P</w:t>
      </w:r>
      <w:r w:rsidRPr="00401EA8">
        <w:rPr>
          <w:rFonts w:ascii="宋体" w:eastAsia="宋体" w:hAnsi="Times New Roman" w:cs="Times New Roman" w:hint="eastAsia"/>
          <w:kern w:val="0"/>
          <w:szCs w:val="21"/>
        </w:rPr>
        <w:t>ost方式请求</w:t>
      </w:r>
      <w:r w:rsidR="0088597C" w:rsidRPr="00401EA8">
        <w:rPr>
          <w:rFonts w:ascii="宋体" w:eastAsia="宋体" w:hAnsi="Times New Roman" w:cs="Times New Roman" w:hint="eastAsia"/>
          <w:kern w:val="0"/>
          <w:szCs w:val="21"/>
        </w:rPr>
        <w:t>，</w:t>
      </w:r>
      <w:r w:rsidR="00A30253" w:rsidRPr="00401EA8">
        <w:rPr>
          <w:rFonts w:ascii="宋体" w:eastAsia="宋体" w:hAnsi="Times New Roman" w:cs="Times New Roman" w:hint="eastAsia"/>
          <w:kern w:val="0"/>
          <w:szCs w:val="21"/>
        </w:rPr>
        <w:t>消息格式：</w:t>
      </w:r>
      <w:r w:rsidR="0088597C" w:rsidRPr="00401EA8">
        <w:rPr>
          <w:rFonts w:ascii="宋体" w:eastAsia="宋体" w:hAnsi="Times New Roman" w:cs="Times New Roman" w:hint="eastAsia"/>
          <w:kern w:val="0"/>
          <w:szCs w:val="21"/>
        </w:rPr>
        <w:t>json表达式。</w:t>
      </w:r>
    </w:p>
    <w:p w:rsidR="00425AD5" w:rsidRPr="00E04E66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</w:p>
    <w:p w:rsidR="00425AD5" w:rsidRPr="00401EA8" w:rsidRDefault="00425AD5" w:rsidP="00EE33D0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401EA8">
        <w:rPr>
          <w:rFonts w:ascii="宋体" w:eastAsia="宋体" w:hAnsi="Times New Roman" w:cs="Times New Roman"/>
          <w:kern w:val="0"/>
          <w:szCs w:val="21"/>
        </w:rPr>
        <w:t>Accept:application/json;</w:t>
      </w:r>
    </w:p>
    <w:p w:rsidR="00425AD5" w:rsidRPr="00401EA8" w:rsidRDefault="00425AD5" w:rsidP="00145797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401EA8">
        <w:rPr>
          <w:rFonts w:ascii="宋体" w:eastAsia="宋体" w:hAnsi="Times New Roman" w:cs="Times New Roman"/>
          <w:kern w:val="0"/>
          <w:szCs w:val="21"/>
        </w:rPr>
        <w:t>Content-Type:</w:t>
      </w:r>
      <w:r w:rsidR="00145797" w:rsidRPr="00401EA8">
        <w:rPr>
          <w:rFonts w:ascii="宋体" w:eastAsia="宋体" w:hAnsi="Times New Roman" w:cs="Times New Roman"/>
          <w:kern w:val="0"/>
          <w:szCs w:val="21"/>
        </w:rPr>
        <w:t>application/json;charset=utf-8;</w:t>
      </w:r>
    </w:p>
    <w:p w:rsidR="00425AD5" w:rsidRPr="00E04E66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69"/>
        <w:gridCol w:w="900"/>
        <w:gridCol w:w="5160"/>
      </w:tblGrid>
      <w:tr w:rsidR="00425AD5" w:rsidRPr="00E04E66" w:rsidTr="009D5D37">
        <w:tc>
          <w:tcPr>
            <w:tcW w:w="1267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69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00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160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说</w:t>
            </w:r>
            <w:r w:rsidRPr="00A74397">
              <w:rPr>
                <w:rFonts w:ascii="宋体"/>
                <w:b/>
                <w:szCs w:val="21"/>
              </w:rPr>
              <w:t>明</w:t>
            </w:r>
          </w:p>
        </w:tc>
      </w:tr>
      <w:tr w:rsidR="00425AD5" w:rsidRPr="00E04E66" w:rsidTr="009D5D37">
        <w:tc>
          <w:tcPr>
            <w:tcW w:w="1267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</w:p>
        </w:tc>
        <w:tc>
          <w:tcPr>
            <w:tcW w:w="969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25AD5" w:rsidRPr="00E04E66" w:rsidRDefault="00425AD5" w:rsidP="0069586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425AD5" w:rsidRDefault="00425AD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帐号</w:t>
            </w:r>
            <w:r w:rsidR="00401EA8">
              <w:rPr>
                <w:rFonts w:ascii="宋体" w:hAnsi="宋体" w:hint="eastAsia"/>
                <w:color w:val="333333"/>
                <w:szCs w:val="21"/>
              </w:rPr>
              <w:t>，</w:t>
            </w:r>
            <w:r>
              <w:rPr>
                <w:rFonts w:ascii="宋体" w:hAnsi="宋体" w:hint="eastAsia"/>
                <w:color w:val="333333"/>
                <w:szCs w:val="21"/>
              </w:rPr>
              <w:t>6位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794E75" w:rsidRPr="00E04E66" w:rsidRDefault="00794E7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如：a</w:t>
            </w:r>
            <w:r>
              <w:rPr>
                <w:rFonts w:ascii="宋体" w:hAnsi="宋体"/>
                <w:color w:val="333333"/>
                <w:szCs w:val="21"/>
              </w:rPr>
              <w:t>00012,b00012</w:t>
            </w:r>
          </w:p>
        </w:tc>
      </w:tr>
      <w:tr w:rsidR="00425AD5" w:rsidRPr="00E04E66" w:rsidTr="009D5D37">
        <w:tc>
          <w:tcPr>
            <w:tcW w:w="1267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69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25AD5" w:rsidRPr="00E04E66" w:rsidRDefault="00425AD5" w:rsidP="0069586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425AD5" w:rsidRDefault="00425AD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密码</w:t>
            </w:r>
            <w:r>
              <w:rPr>
                <w:rFonts w:ascii="宋体" w:hAnsi="宋体" w:hint="eastAsia"/>
                <w:color w:val="333333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，MD5加密</w:t>
            </w:r>
            <w:r>
              <w:rPr>
                <w:rFonts w:ascii="宋体" w:hAnsi="宋体" w:hint="eastAsia"/>
                <w:color w:val="333333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Cs w:val="21"/>
              </w:rPr>
              <w:t>小</w:t>
            </w:r>
            <w:r w:rsidRPr="00F37B8D">
              <w:rPr>
                <w:rFonts w:ascii="宋体" w:hAnsi="宋体" w:hint="eastAsia"/>
                <w:color w:val="333333"/>
                <w:szCs w:val="21"/>
              </w:rPr>
              <w:t>写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794E75" w:rsidRPr="00E04E66" w:rsidRDefault="00794E7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</w:t>
            </w:r>
            <w:r w:rsidRPr="00477669">
              <w:rPr>
                <w:rFonts w:ascii="宋体" w:hAnsi="宋体"/>
                <w:color w:val="333333"/>
                <w:szCs w:val="21"/>
              </w:rPr>
              <w:t>1bbd886460827015e5d605ed44252251</w:t>
            </w:r>
          </w:p>
        </w:tc>
      </w:tr>
      <w:tr w:rsidR="00425AD5" w:rsidRPr="00E04E66" w:rsidTr="009D5D37">
        <w:tc>
          <w:tcPr>
            <w:tcW w:w="1267" w:type="dxa"/>
          </w:tcPr>
          <w:p w:rsidR="00425AD5" w:rsidRPr="00A61999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A61999"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69" w:type="dxa"/>
          </w:tcPr>
          <w:p w:rsidR="00425AD5" w:rsidRPr="00A61999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25AD5" w:rsidRPr="00A61999" w:rsidRDefault="00425AD5" w:rsidP="0069586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794E75" w:rsidRDefault="00794E75" w:rsidP="00794E7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发送手机号码</w:t>
            </w:r>
            <w:r w:rsidR="00437834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794E75" w:rsidRDefault="00794E75" w:rsidP="00794E7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国内短信不要加前缀，国际短信号码前须带相应的国家区号，如日本：0081，</w:t>
            </w:r>
          </w:p>
          <w:p w:rsidR="00794E75" w:rsidRDefault="00794E75" w:rsidP="00816B4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支持多号码，号码之间用英文逗号隔开，最多100个</w:t>
            </w:r>
            <w:r>
              <w:rPr>
                <w:rFonts w:ascii="宋体" w:hAnsi="宋体" w:hint="eastAsia"/>
                <w:color w:val="333333"/>
                <w:szCs w:val="21"/>
              </w:rPr>
              <w:t>。国内手机号码如：186</w:t>
            </w:r>
            <w:r>
              <w:rPr>
                <w:rFonts w:ascii="宋体" w:hAnsi="宋体"/>
                <w:color w:val="333333"/>
                <w:szCs w:val="21"/>
              </w:rPr>
              <w:t>12341234</w:t>
            </w:r>
          </w:p>
          <w:p w:rsidR="00425AD5" w:rsidRPr="00A61999" w:rsidRDefault="00794E75" w:rsidP="00816B4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国际号码如</w:t>
            </w:r>
            <w:r>
              <w:rPr>
                <w:rFonts w:ascii="宋体" w:hAnsi="宋体" w:hint="eastAsia"/>
                <w:color w:val="333333"/>
                <w:szCs w:val="21"/>
              </w:rPr>
              <w:t>：00852656565</w:t>
            </w:r>
            <w:r>
              <w:rPr>
                <w:rFonts w:ascii="宋体" w:hAnsi="宋体"/>
                <w:color w:val="333333"/>
                <w:szCs w:val="21"/>
              </w:rPr>
              <w:t>65</w:t>
            </w:r>
          </w:p>
        </w:tc>
      </w:tr>
      <w:tr w:rsidR="009D021D" w:rsidRPr="00E04E66" w:rsidTr="009D5D37">
        <w:tc>
          <w:tcPr>
            <w:tcW w:w="1267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b/>
                <w:bCs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templateid</w:t>
            </w:r>
          </w:p>
        </w:tc>
        <w:tc>
          <w:tcPr>
            <w:tcW w:w="969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900" w:type="dxa"/>
          </w:tcPr>
          <w:p w:rsidR="009D021D" w:rsidRPr="00A61999" w:rsidRDefault="009D021D" w:rsidP="009D021D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A61999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160" w:type="dxa"/>
          </w:tcPr>
          <w:p w:rsidR="009D021D" w:rsidRPr="00A61999" w:rsidRDefault="009D021D" w:rsidP="009D021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模板ID</w:t>
            </w:r>
          </w:p>
        </w:tc>
      </w:tr>
      <w:tr w:rsidR="009D021D" w:rsidRPr="00E04E66" w:rsidTr="009D5D37">
        <w:tc>
          <w:tcPr>
            <w:tcW w:w="1267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F8625F">
              <w:rPr>
                <w:rFonts w:ascii="宋体" w:hAnsi="宋体"/>
                <w:color w:val="333333"/>
                <w:szCs w:val="21"/>
                <w:lang w:eastAsia="en-US"/>
              </w:rPr>
              <w:t>param</w:t>
            </w:r>
          </w:p>
        </w:tc>
        <w:tc>
          <w:tcPr>
            <w:tcW w:w="969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9D021D" w:rsidRPr="00A61999" w:rsidRDefault="009D021D" w:rsidP="009D021D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794E75" w:rsidRDefault="009D021D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B7197">
              <w:rPr>
                <w:rFonts w:ascii="宋体" w:hAnsi="宋体" w:hint="eastAsia"/>
                <w:color w:val="333333"/>
                <w:szCs w:val="21"/>
              </w:rPr>
              <w:t>模板中对应的参数值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lastRenderedPageBreak/>
              <w:t>设置规则如下：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1）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多个参数值以</w:t>
            </w:r>
            <w:r w:rsidR="009D021D" w:rsidRPr="0043097B">
              <w:rPr>
                <w:rFonts w:ascii="宋体" w:hAnsi="宋体" w:hint="eastAsia"/>
                <w:color w:val="FF0000"/>
                <w:szCs w:val="21"/>
              </w:rPr>
              <w:t>英文分号</w:t>
            </w:r>
            <w:r w:rsidR="00175544">
              <w:rPr>
                <w:rFonts w:ascii="宋体" w:hAnsi="宋体" w:hint="eastAsia"/>
                <w:color w:val="FF0000"/>
                <w:szCs w:val="21"/>
              </w:rPr>
              <w:t>(</w:t>
            </w:r>
            <w:r>
              <w:rPr>
                <w:rFonts w:ascii="宋体" w:hAnsi="宋体"/>
                <w:color w:val="FF0000"/>
                <w:szCs w:val="21"/>
              </w:rPr>
              <w:t>; 全</w:t>
            </w:r>
            <w:r>
              <w:rPr>
                <w:rFonts w:ascii="宋体" w:hAnsi="宋体" w:hint="eastAsia"/>
                <w:color w:val="FF0000"/>
                <w:szCs w:val="21"/>
              </w:rPr>
              <w:t>/</w:t>
            </w:r>
            <w:r>
              <w:rPr>
                <w:rFonts w:ascii="宋体" w:hAnsi="宋体"/>
                <w:color w:val="FF0000"/>
                <w:szCs w:val="21"/>
              </w:rPr>
              <w:t>半角</w:t>
            </w:r>
            <w:r w:rsidR="00175544">
              <w:rPr>
                <w:rFonts w:ascii="宋体" w:hAnsi="宋体" w:hint="eastAsia"/>
                <w:color w:val="FF0000"/>
                <w:szCs w:val="21"/>
              </w:rPr>
              <w:t>)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间隔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2）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参数值顺序与模板中变量顺序</w:t>
            </w:r>
            <w:r w:rsidR="00175544">
              <w:rPr>
                <w:rFonts w:ascii="宋体" w:hAnsi="宋体" w:hint="eastAsia"/>
                <w:color w:val="333333"/>
                <w:szCs w:val="21"/>
              </w:rPr>
              <w:t>相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对应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3</w:t>
            </w:r>
            <w:r>
              <w:rPr>
                <w:rFonts w:ascii="宋体" w:hAnsi="宋体" w:hint="eastAsia"/>
                <w:color w:val="333333"/>
                <w:szCs w:val="21"/>
              </w:rPr>
              <w:t>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参数值个数必须与模板中变量个数一致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 xml:space="preserve"> 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4</w:t>
            </w:r>
            <w:r>
              <w:rPr>
                <w:rFonts w:ascii="宋体" w:hAnsi="宋体" w:hint="eastAsia"/>
                <w:color w:val="333333"/>
                <w:szCs w:val="21"/>
              </w:rPr>
              <w:t>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格式为</w:t>
            </w:r>
            <w:r w:rsidR="009D021D" w:rsidRPr="00AB7197">
              <w:rPr>
                <w:rFonts w:ascii="宋体" w:hAnsi="宋体"/>
                <w:color w:val="333333"/>
                <w:szCs w:val="21"/>
              </w:rPr>
              <w:t>“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参数值;参数</w:t>
            </w:r>
            <w:r w:rsidR="009D021D" w:rsidRPr="00AB7197">
              <w:rPr>
                <w:rFonts w:ascii="宋体" w:hAnsi="宋体"/>
                <w:color w:val="333333"/>
                <w:szCs w:val="21"/>
              </w:rPr>
              <w:t>值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;参数</w:t>
            </w:r>
            <w:r w:rsidR="009D021D" w:rsidRPr="00AB7197">
              <w:rPr>
                <w:rFonts w:ascii="宋体" w:hAnsi="宋体"/>
                <w:color w:val="333333"/>
                <w:szCs w:val="21"/>
              </w:rPr>
              <w:t>值”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的方式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9D021D" w:rsidRPr="00C35231" w:rsidRDefault="009D021D" w:rsidP="00A90193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  <w:pPrChange w:id="1" w:author="Windows 用户" w:date="2017-09-11T10:14:00Z">
                <w:pPr>
                  <w:widowControl/>
                  <w:spacing w:line="420" w:lineRule="atLeast"/>
                </w:pPr>
              </w:pPrChange>
            </w:pPr>
            <w:r w:rsidRPr="00AB7197">
              <w:rPr>
                <w:rFonts w:ascii="宋体" w:hAnsi="宋体" w:hint="eastAsia"/>
                <w:color w:val="333333"/>
                <w:szCs w:val="21"/>
              </w:rPr>
              <w:t>例如</w:t>
            </w:r>
            <w:r w:rsidR="00816B4D">
              <w:rPr>
                <w:rFonts w:ascii="宋体" w:hAnsi="宋体" w:hint="eastAsia"/>
                <w:color w:val="333333"/>
                <w:szCs w:val="21"/>
              </w:rPr>
              <w:t>：</w:t>
            </w:r>
            <w:del w:id="2" w:author="Windows 用户" w:date="2017-09-11T10:14:00Z">
              <w:r w:rsidR="00AB56F0" w:rsidDel="00A90193">
                <w:rPr>
                  <w:rFonts w:ascii="宋体" w:hAnsi="宋体" w:hint="eastAsia"/>
                  <w:color w:val="333333"/>
                  <w:szCs w:val="21"/>
                </w:rPr>
                <w:delText>云</w:delText>
              </w:r>
              <w:r w:rsidR="00AB56F0" w:rsidDel="00A90193">
                <w:rPr>
                  <w:rFonts w:ascii="宋体" w:hAnsi="宋体"/>
                  <w:color w:val="333333"/>
                  <w:szCs w:val="21"/>
                </w:rPr>
                <w:delText>之讯</w:delText>
              </w:r>
            </w:del>
            <w:ins w:id="3" w:author="Windows 用户" w:date="2017-09-11T10:14:00Z">
              <w:r w:rsidR="00A90193">
                <w:rPr>
                  <w:rFonts w:ascii="宋体" w:hAnsi="宋体" w:hint="eastAsia"/>
                  <w:color w:val="333333"/>
                  <w:szCs w:val="21"/>
                </w:rPr>
                <w:t>X</w:t>
              </w:r>
              <w:r w:rsidR="00A90193">
                <w:rPr>
                  <w:rFonts w:ascii="宋体" w:hAnsi="宋体"/>
                  <w:color w:val="333333"/>
                  <w:szCs w:val="21"/>
                </w:rPr>
                <w:t>X</w:t>
              </w:r>
              <w:r w:rsidR="00A90193">
                <w:rPr>
                  <w:rFonts w:ascii="宋体" w:hAnsi="宋体" w:hint="eastAsia"/>
                  <w:color w:val="333333"/>
                  <w:szCs w:val="21"/>
                </w:rPr>
                <w:t>公司</w:t>
              </w:r>
            </w:ins>
            <w:r w:rsidRPr="00AB7197">
              <w:rPr>
                <w:rFonts w:ascii="宋体" w:hAnsi="宋体" w:hint="eastAsia"/>
                <w:color w:val="333333"/>
                <w:szCs w:val="21"/>
              </w:rPr>
              <w:t>;123456</w:t>
            </w:r>
          </w:p>
        </w:tc>
      </w:tr>
      <w:tr w:rsidR="004946FA" w:rsidRPr="00E04E66" w:rsidTr="009D5D37">
        <w:tc>
          <w:tcPr>
            <w:tcW w:w="1267" w:type="dxa"/>
          </w:tcPr>
          <w:p w:rsidR="004946FA" w:rsidRPr="00122A95" w:rsidRDefault="004946FA" w:rsidP="004946FA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122A95">
              <w:rPr>
                <w:rFonts w:ascii="宋体" w:hAnsi="宋体"/>
                <w:color w:val="333333"/>
                <w:szCs w:val="21"/>
                <w:lang w:eastAsia="en-US"/>
              </w:rPr>
              <w:lastRenderedPageBreak/>
              <w:t>extend</w:t>
            </w:r>
            <w:r w:rsidR="00794E75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69" w:type="dxa"/>
          </w:tcPr>
          <w:p w:rsidR="004946FA" w:rsidRPr="00122A95" w:rsidRDefault="004946FA" w:rsidP="004946FA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946FA" w:rsidRPr="00122A95" w:rsidRDefault="004946FA" w:rsidP="004946FA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122A95">
              <w:rPr>
                <w:rFonts w:ascii="宋体" w:hAnsi="宋体" w:hint="eastAsia"/>
                <w:color w:val="333333"/>
                <w:szCs w:val="21"/>
                <w:lang w:eastAsia="en-US"/>
              </w:rPr>
              <w:t>可</w:t>
            </w:r>
            <w:r w:rsidRPr="00122A95">
              <w:rPr>
                <w:rFonts w:ascii="宋体" w:hAnsi="宋体"/>
                <w:color w:val="333333"/>
                <w:szCs w:val="21"/>
                <w:lang w:eastAsia="en-US"/>
              </w:rPr>
              <w:t>选</w:t>
            </w:r>
          </w:p>
        </w:tc>
        <w:tc>
          <w:tcPr>
            <w:tcW w:w="5160" w:type="dxa"/>
          </w:tcPr>
          <w:p w:rsidR="00816B4D" w:rsidRDefault="004946FA" w:rsidP="004946FA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Cs w:val="21"/>
              </w:rPr>
              <w:t>自扩展端口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4946FA" w:rsidRPr="00122A95" w:rsidRDefault="004946FA" w:rsidP="004946FA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1</w:t>
            </w:r>
            <w:r w:rsidRPr="00122A95">
              <w:rPr>
                <w:rFonts w:ascii="宋体" w:hAnsi="宋体" w:hint="eastAsia"/>
                <w:color w:val="333333"/>
                <w:szCs w:val="21"/>
              </w:rPr>
              <w:t>－4位，</w:t>
            </w:r>
            <w:r w:rsidRPr="00122A95">
              <w:rPr>
                <w:rFonts w:ascii="宋体" w:hAnsi="宋体"/>
                <w:color w:val="333333"/>
                <w:szCs w:val="21"/>
              </w:rPr>
              <w:t>可以为空</w:t>
            </w:r>
            <w:r w:rsidRPr="00122A95">
              <w:rPr>
                <w:rFonts w:ascii="宋体" w:hAnsi="宋体" w:hint="eastAsia"/>
                <w:color w:val="333333"/>
                <w:szCs w:val="21"/>
              </w:rPr>
              <w:t>(注：此功能需要通道支持)</w:t>
            </w:r>
          </w:p>
        </w:tc>
      </w:tr>
      <w:tr w:rsidR="00E90A83" w:rsidRPr="00E04E66" w:rsidTr="009D5D37">
        <w:tc>
          <w:tcPr>
            <w:tcW w:w="1267" w:type="dxa"/>
          </w:tcPr>
          <w:p w:rsidR="00E90A83" w:rsidRPr="003F1565" w:rsidRDefault="00E90A83" w:rsidP="00E90A83">
            <w:pPr>
              <w:widowControl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/>
                <w:szCs w:val="21"/>
              </w:rPr>
              <w:t>uid</w:t>
            </w:r>
            <w:r w:rsidR="00794E75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69" w:type="dxa"/>
          </w:tcPr>
          <w:p w:rsidR="00E90A83" w:rsidRPr="003F1565" w:rsidRDefault="00E90A83" w:rsidP="00E90A83">
            <w:pPr>
              <w:widowControl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00" w:type="dxa"/>
          </w:tcPr>
          <w:p w:rsidR="00E90A83" w:rsidRPr="003F1565" w:rsidRDefault="00E90A83" w:rsidP="00E90A83">
            <w:pPr>
              <w:widowControl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可</w:t>
            </w:r>
            <w:r w:rsidRPr="003F1565">
              <w:rPr>
                <w:rFonts w:ascii="宋体" w:hAnsi="宋体"/>
                <w:szCs w:val="21"/>
              </w:rPr>
              <w:t>选</w:t>
            </w:r>
          </w:p>
        </w:tc>
        <w:tc>
          <w:tcPr>
            <w:tcW w:w="5160" w:type="dxa"/>
          </w:tcPr>
          <w:p w:rsidR="00826C05" w:rsidRPr="003F1565" w:rsidRDefault="00E90A83">
            <w:pPr>
              <w:widowControl/>
              <w:spacing w:line="420" w:lineRule="atLeas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用户透</w:t>
            </w:r>
            <w:r w:rsidRPr="003F1565">
              <w:rPr>
                <w:rFonts w:ascii="宋体" w:hAnsi="宋体"/>
                <w:szCs w:val="21"/>
              </w:rPr>
              <w:t>传</w:t>
            </w:r>
            <w:r w:rsidRPr="003F1565">
              <w:rPr>
                <w:rFonts w:ascii="宋体" w:hAnsi="宋体" w:hint="eastAsia"/>
                <w:szCs w:val="21"/>
              </w:rPr>
              <w:t>ID</w:t>
            </w:r>
            <w:r w:rsidR="000C44DB">
              <w:rPr>
                <w:rFonts w:ascii="宋体" w:hAnsi="宋体" w:hint="eastAsia"/>
                <w:szCs w:val="21"/>
              </w:rPr>
              <w:t>，</w:t>
            </w:r>
          </w:p>
          <w:p w:rsidR="00E90A83" w:rsidRPr="003F1565" w:rsidRDefault="00E90A83">
            <w:pPr>
              <w:widowControl/>
              <w:spacing w:line="420" w:lineRule="atLeas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随</w:t>
            </w:r>
            <w:r w:rsidRPr="003F1565">
              <w:rPr>
                <w:rFonts w:ascii="宋体" w:hAnsi="宋体"/>
                <w:szCs w:val="21"/>
              </w:rPr>
              <w:t>状态报告返回</w:t>
            </w:r>
            <w:r w:rsidRPr="003F1565">
              <w:rPr>
                <w:rFonts w:ascii="宋体" w:hAnsi="宋体" w:hint="eastAsia"/>
                <w:szCs w:val="21"/>
              </w:rPr>
              <w:t>，最</w:t>
            </w:r>
            <w:r w:rsidRPr="003F1565">
              <w:rPr>
                <w:rFonts w:ascii="宋体" w:hAnsi="宋体"/>
                <w:szCs w:val="21"/>
              </w:rPr>
              <w:t>长60</w:t>
            </w:r>
            <w:r w:rsidRPr="003F1565">
              <w:rPr>
                <w:rFonts w:ascii="宋体" w:hAnsi="宋体" w:hint="eastAsia"/>
                <w:szCs w:val="21"/>
              </w:rPr>
              <w:t>位</w:t>
            </w:r>
          </w:p>
        </w:tc>
      </w:tr>
    </w:tbl>
    <w:p w:rsidR="00425AD5" w:rsidRDefault="00425AD5" w:rsidP="00AB7197">
      <w:pPr>
        <w:autoSpaceDE w:val="0"/>
        <w:autoSpaceDN w:val="0"/>
        <w:adjustRightInd w:val="0"/>
        <w:spacing w:before="240"/>
        <w:rPr>
          <w:rFonts w:ascii="宋体" w:eastAsia="宋体" w:hAnsi="Times New Roman" w:cs="Times New Roman"/>
          <w:kern w:val="0"/>
          <w:szCs w:val="21"/>
        </w:rPr>
      </w:pPr>
      <w:r w:rsidRPr="00FB1F3F">
        <w:rPr>
          <w:rFonts w:ascii="宋体" w:eastAsia="宋体" w:hAnsi="Times New Roman" w:cs="Times New Roman" w:hint="eastAsia"/>
          <w:kern w:val="0"/>
          <w:szCs w:val="21"/>
        </w:rPr>
        <w:t>注</w:t>
      </w:r>
      <w:r w:rsidR="00175544">
        <w:rPr>
          <w:rFonts w:ascii="宋体" w:eastAsia="宋体" w:hAnsi="Times New Roman" w:cs="Times New Roman" w:hint="eastAsia"/>
          <w:kern w:val="0"/>
          <w:szCs w:val="21"/>
        </w:rPr>
        <w:t>：</w:t>
      </w:r>
    </w:p>
    <w:p w:rsidR="003F1565" w:rsidRDefault="00175544" w:rsidP="003F1565">
      <w:pPr>
        <w:pStyle w:val="a7"/>
        <w:widowControl/>
        <w:numPr>
          <w:ilvl w:val="0"/>
          <w:numId w:val="42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3F1565">
        <w:rPr>
          <w:rFonts w:ascii="宋体" w:hAnsi="宋体"/>
          <w:color w:val="333333"/>
          <w:szCs w:val="21"/>
        </w:rPr>
        <w:t>extend字段用于客户传送由客户自行分配给子客户的扩展端口</w:t>
      </w:r>
      <w:r w:rsidRPr="003F1565">
        <w:rPr>
          <w:rFonts w:ascii="宋体" w:hAnsi="宋体" w:hint="eastAsia"/>
          <w:color w:val="333333"/>
          <w:szCs w:val="21"/>
        </w:rPr>
        <w:t>，</w:t>
      </w:r>
      <w:r w:rsidRPr="003F1565">
        <w:rPr>
          <w:rFonts w:ascii="宋体" w:hAnsi="宋体"/>
          <w:color w:val="333333"/>
          <w:szCs w:val="21"/>
        </w:rPr>
        <w:t>用于上行短信回来与之对应</w:t>
      </w:r>
      <w:r w:rsidRPr="003F1565">
        <w:rPr>
          <w:rFonts w:ascii="宋体" w:hAnsi="宋体" w:hint="eastAsia"/>
          <w:color w:val="333333"/>
          <w:szCs w:val="21"/>
        </w:rPr>
        <w:t>。</w:t>
      </w:r>
    </w:p>
    <w:p w:rsidR="003F1565" w:rsidRDefault="00175544" w:rsidP="003F1565">
      <w:pPr>
        <w:pStyle w:val="a7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  <w:r w:rsidRPr="003F1565">
        <w:rPr>
          <w:rFonts w:ascii="宋体" w:hAnsi="宋体" w:hint="eastAsia"/>
          <w:color w:val="333333"/>
          <w:szCs w:val="21"/>
        </w:rPr>
        <w:t>如：某客户下有A、B、C</w:t>
      </w:r>
      <w:r w:rsidRPr="003F1565">
        <w:rPr>
          <w:rFonts w:ascii="宋体" w:hAnsi="宋体"/>
          <w:color w:val="333333"/>
          <w:szCs w:val="21"/>
        </w:rPr>
        <w:t>三个子客户</w:t>
      </w:r>
      <w:r w:rsidRPr="003F1565">
        <w:rPr>
          <w:rFonts w:ascii="宋体" w:hAnsi="宋体" w:hint="eastAsia"/>
          <w:color w:val="333333"/>
          <w:szCs w:val="21"/>
        </w:rPr>
        <w:t>，并且该客户获得某通道两位自扩展，</w:t>
      </w:r>
      <w:r w:rsidRPr="003F1565">
        <w:rPr>
          <w:rFonts w:ascii="宋体" w:hAnsi="宋体"/>
          <w:color w:val="333333"/>
          <w:szCs w:val="21"/>
        </w:rPr>
        <w:t>分别对其子客户自行分配的扩展端口依次为子客户A</w:t>
      </w:r>
      <w:r w:rsidRPr="003F1565">
        <w:rPr>
          <w:rFonts w:ascii="宋体" w:hAnsi="宋体" w:hint="eastAsia"/>
          <w:color w:val="333333"/>
          <w:szCs w:val="21"/>
        </w:rPr>
        <w:t>：01，子客户B：02，子客户C:</w:t>
      </w:r>
      <w:r w:rsidRPr="003F1565">
        <w:rPr>
          <w:rFonts w:ascii="宋体" w:hAnsi="宋体"/>
          <w:color w:val="333333"/>
          <w:szCs w:val="21"/>
        </w:rPr>
        <w:t>03</w:t>
      </w:r>
      <w:r w:rsidRPr="003F1565">
        <w:rPr>
          <w:rFonts w:ascii="宋体" w:hAnsi="宋体" w:hint="eastAsia"/>
          <w:color w:val="333333"/>
          <w:szCs w:val="21"/>
        </w:rPr>
        <w:t>。</w:t>
      </w:r>
    </w:p>
    <w:p w:rsidR="00175544" w:rsidRPr="003F1565" w:rsidRDefault="00175544" w:rsidP="003F1565">
      <w:pPr>
        <w:pStyle w:val="a7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  <w:r w:rsidRPr="003F1565">
        <w:rPr>
          <w:rFonts w:ascii="宋体" w:hAnsi="宋体" w:hint="eastAsia"/>
          <w:color w:val="333333"/>
          <w:szCs w:val="21"/>
        </w:rPr>
        <w:t>若子客户A</w:t>
      </w:r>
      <w:r w:rsidRPr="003F1565">
        <w:rPr>
          <w:rFonts w:ascii="宋体" w:hAnsi="宋体"/>
          <w:color w:val="333333"/>
          <w:szCs w:val="21"/>
        </w:rPr>
        <w:t>在发送下行短信时将该扩展端口</w:t>
      </w:r>
      <w:r w:rsidRPr="003F1565">
        <w:rPr>
          <w:rFonts w:ascii="宋体" w:hAnsi="宋体" w:hint="eastAsia"/>
          <w:color w:val="333333"/>
          <w:szCs w:val="21"/>
        </w:rPr>
        <w:t>01填入此字段即可，上行短信将会把此字段的扩展端口01发给客户，用于客户区分哪个子客户的上行短信，子客户A可根据上行短信中的电话号码对应之前的下行手机号码；</w:t>
      </w:r>
    </w:p>
    <w:p w:rsidR="00175544" w:rsidRPr="00EC230D" w:rsidRDefault="00175544" w:rsidP="003F1565">
      <w:pPr>
        <w:pStyle w:val="a7"/>
        <w:widowControl/>
        <w:numPr>
          <w:ilvl w:val="0"/>
          <w:numId w:val="42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EC230D">
        <w:rPr>
          <w:rFonts w:ascii="宋体" w:hAnsi="宋体" w:hint="eastAsia"/>
          <w:color w:val="333333"/>
          <w:szCs w:val="21"/>
        </w:rPr>
        <w:t>uid字段用户客户在单、群发短信时由客户生成并下发到平台的序列号（最长不超过60位），该uid将在</w:t>
      </w:r>
      <w:r w:rsidR="00DB0857">
        <w:rPr>
          <w:rFonts w:ascii="宋体" w:hAnsi="宋体" w:hint="eastAsia"/>
          <w:color w:val="333333"/>
          <w:szCs w:val="21"/>
        </w:rPr>
        <w:t>应答</w:t>
      </w:r>
      <w:r w:rsidR="00DB0857">
        <w:rPr>
          <w:rFonts w:ascii="宋体" w:hAnsi="宋体"/>
          <w:color w:val="333333"/>
          <w:szCs w:val="21"/>
        </w:rPr>
        <w:t>、</w:t>
      </w:r>
      <w:r w:rsidRPr="00EC230D">
        <w:rPr>
          <w:rFonts w:ascii="宋体" w:hAnsi="宋体" w:hint="eastAsia"/>
          <w:color w:val="333333"/>
          <w:szCs w:val="21"/>
        </w:rPr>
        <w:t>状态报告中返回给客户，用于客户区分或对应群发短信的批次</w:t>
      </w:r>
      <w:r w:rsidR="000C44DB">
        <w:rPr>
          <w:rFonts w:ascii="宋体" w:hAnsi="宋体" w:hint="eastAsia"/>
          <w:color w:val="333333"/>
          <w:szCs w:val="21"/>
        </w:rPr>
        <w:t>。</w:t>
      </w:r>
    </w:p>
    <w:p w:rsidR="000C44DB" w:rsidRDefault="000C44DB" w:rsidP="0039465A">
      <w:pPr>
        <w:widowControl/>
        <w:spacing w:line="420" w:lineRule="atLeast"/>
        <w:ind w:firstLine="360"/>
        <w:rPr>
          <w:rFonts w:ascii="宋体" w:hAnsi="宋体"/>
          <w:color w:val="333333"/>
          <w:szCs w:val="21"/>
        </w:rPr>
      </w:pPr>
    </w:p>
    <w:p w:rsidR="00175544" w:rsidRPr="00175544" w:rsidRDefault="00175544" w:rsidP="0039465A">
      <w:pPr>
        <w:widowControl/>
        <w:spacing w:line="420" w:lineRule="atLeast"/>
        <w:ind w:firstLine="360"/>
        <w:rPr>
          <w:rFonts w:ascii="宋体" w:eastAsia="宋体" w:hAnsi="Times New Roman" w:cs="Times New Roman"/>
          <w:kern w:val="0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群发一次最多</w:t>
      </w:r>
      <w:r w:rsidRPr="0039465A">
        <w:rPr>
          <w:rFonts w:ascii="宋体" w:hAnsi="宋体"/>
          <w:color w:val="333333"/>
          <w:szCs w:val="21"/>
        </w:rPr>
        <w:t>100</w:t>
      </w:r>
      <w:r w:rsidRPr="0039465A">
        <w:rPr>
          <w:rFonts w:ascii="宋体" w:hAnsi="宋体" w:hint="eastAsia"/>
          <w:color w:val="333333"/>
          <w:szCs w:val="21"/>
        </w:rPr>
        <w:t>个号码（目前不支持多内容组发）</w:t>
      </w:r>
      <w:r w:rsidR="002C756C">
        <w:rPr>
          <w:rFonts w:ascii="宋体" w:hAnsi="宋体" w:hint="eastAsia"/>
          <w:color w:val="333333"/>
          <w:szCs w:val="21"/>
        </w:rPr>
        <w:t>。</w:t>
      </w:r>
    </w:p>
    <w:p w:rsidR="00425AD5" w:rsidRPr="00E04E66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{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"clientid"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"test",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"password"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"6918d0046aab6a1ee290f751e02bd0b2",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"mobile"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"13800138000,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130E13">
        <w:rPr>
          <w:rFonts w:ascii="宋体" w:eastAsia="宋体" w:hAnsi="Times New Roman" w:cs="Times New Roman"/>
          <w:kern w:val="0"/>
          <w:szCs w:val="21"/>
        </w:rPr>
        <w:t>3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130E13">
        <w:rPr>
          <w:rFonts w:ascii="宋体" w:eastAsia="宋体" w:hAnsi="Times New Roman" w:cs="Times New Roman"/>
          <w:kern w:val="0"/>
          <w:szCs w:val="21"/>
        </w:rPr>
        <w:t>1,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130E13">
        <w:rPr>
          <w:rFonts w:ascii="宋体" w:eastAsia="宋体" w:hAnsi="Times New Roman" w:cs="Times New Roman"/>
          <w:kern w:val="0"/>
          <w:szCs w:val="21"/>
        </w:rPr>
        <w:t>9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130E13">
        <w:rPr>
          <w:rFonts w:ascii="宋体" w:eastAsia="宋体" w:hAnsi="Times New Roman" w:cs="Times New Roman"/>
          <w:kern w:val="0"/>
          <w:szCs w:val="21"/>
        </w:rPr>
        <w:t>2,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130E13">
        <w:rPr>
          <w:rFonts w:ascii="宋体" w:eastAsia="宋体" w:hAnsi="Times New Roman" w:cs="Times New Roman"/>
          <w:kern w:val="0"/>
          <w:szCs w:val="21"/>
        </w:rPr>
        <w:t>9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130E13">
        <w:rPr>
          <w:rFonts w:ascii="宋体" w:eastAsia="宋体" w:hAnsi="Times New Roman" w:cs="Times New Roman"/>
          <w:kern w:val="0"/>
          <w:szCs w:val="21"/>
        </w:rPr>
        <w:t>3",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FC01CF" w:rsidRPr="00130E13">
        <w:rPr>
          <w:rFonts w:ascii="宋体" w:eastAsia="宋体" w:hAnsi="Times New Roman" w:cs="Times New Roman"/>
          <w:kern w:val="0"/>
          <w:szCs w:val="21"/>
        </w:rPr>
        <w:t>templateid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FC01CF" w:rsidRPr="00130E13">
        <w:rPr>
          <w:rFonts w:ascii="宋体" w:eastAsia="宋体" w:hAnsi="Times New Roman" w:cs="Times New Roman"/>
          <w:kern w:val="0"/>
          <w:szCs w:val="21"/>
        </w:rPr>
        <w:t>1000</w:t>
      </w:r>
      <w:r w:rsidRPr="00130E13">
        <w:rPr>
          <w:rFonts w:ascii="宋体" w:eastAsia="宋体" w:hAnsi="Times New Roman" w:cs="Times New Roman"/>
          <w:kern w:val="0"/>
          <w:szCs w:val="21"/>
        </w:rPr>
        <w:t>",</w:t>
      </w:r>
    </w:p>
    <w:p w:rsidR="00251594" w:rsidRPr="00130E13" w:rsidRDefault="00425AD5" w:rsidP="0025159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FC01CF" w:rsidRPr="00130E13">
        <w:rPr>
          <w:rFonts w:ascii="宋体" w:eastAsia="宋体" w:hAnsi="Times New Roman" w:cs="Times New Roman"/>
          <w:kern w:val="0"/>
          <w:szCs w:val="21"/>
        </w:rPr>
        <w:t>param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del w:id="4" w:author="Windows 用户" w:date="2017-09-11T10:14:00Z">
        <w:r w:rsidR="00D925EF" w:rsidRPr="00130E13" w:rsidDel="00A90193">
          <w:rPr>
            <w:rFonts w:ascii="宋体" w:hAnsi="宋体" w:hint="eastAsia"/>
            <w:color w:val="333333"/>
            <w:szCs w:val="21"/>
          </w:rPr>
          <w:delText>云</w:delText>
        </w:r>
        <w:r w:rsidR="00D925EF" w:rsidRPr="00130E13" w:rsidDel="00A90193">
          <w:rPr>
            <w:rFonts w:ascii="宋体" w:hAnsi="宋体"/>
            <w:color w:val="333333"/>
            <w:szCs w:val="21"/>
          </w:rPr>
          <w:delText>之讯</w:delText>
        </w:r>
      </w:del>
      <w:ins w:id="5" w:author="Windows 用户" w:date="2017-09-11T10:14:00Z">
        <w:r w:rsidR="00A90193">
          <w:rPr>
            <w:rFonts w:ascii="宋体" w:hAnsi="宋体" w:hint="eastAsia"/>
            <w:color w:val="333333"/>
            <w:szCs w:val="21"/>
          </w:rPr>
          <w:t>X</w:t>
        </w:r>
        <w:r w:rsidR="00A90193">
          <w:rPr>
            <w:rFonts w:ascii="宋体" w:hAnsi="宋体"/>
            <w:color w:val="333333"/>
            <w:szCs w:val="21"/>
          </w:rPr>
          <w:t>X</w:t>
        </w:r>
        <w:r w:rsidR="00A90193">
          <w:rPr>
            <w:rFonts w:ascii="宋体" w:hAnsi="宋体" w:hint="eastAsia"/>
            <w:color w:val="333333"/>
            <w:szCs w:val="21"/>
          </w:rPr>
          <w:t>公司</w:t>
        </w:r>
      </w:ins>
      <w:r w:rsidR="00D925EF" w:rsidRPr="00130E13">
        <w:rPr>
          <w:rFonts w:ascii="宋体" w:hAnsi="宋体" w:hint="eastAsia"/>
          <w:color w:val="333333"/>
          <w:szCs w:val="21"/>
        </w:rPr>
        <w:t>;</w:t>
      </w:r>
      <w:r w:rsidR="00467ED8" w:rsidRPr="00130E13">
        <w:rPr>
          <w:rFonts w:ascii="宋体" w:hAnsi="宋体" w:hint="eastAsia"/>
          <w:color w:val="333333"/>
          <w:szCs w:val="21"/>
        </w:rPr>
        <w:t>123456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251594" w:rsidRPr="00130E13">
        <w:rPr>
          <w:rFonts w:ascii="宋体" w:eastAsia="宋体" w:hAnsi="Times New Roman" w:cs="Times New Roman"/>
          <w:kern w:val="0"/>
          <w:szCs w:val="21"/>
        </w:rPr>
        <w:t>,</w:t>
      </w:r>
    </w:p>
    <w:p w:rsidR="00E90C46" w:rsidRPr="00BE57B7" w:rsidRDefault="00251594" w:rsidP="00E90C4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"extend"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"00"</w:t>
      </w:r>
      <w:r w:rsidR="00E90C46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130E13" w:rsidRDefault="00E90C46" w:rsidP="00E90C4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color w:val="0070C0"/>
          <w:kern w:val="0"/>
          <w:szCs w:val="21"/>
        </w:rPr>
      </w:pPr>
      <w:r w:rsidRPr="00B86080">
        <w:rPr>
          <w:rFonts w:ascii="宋体" w:eastAsia="宋体" w:hAnsi="Times New Roman" w:cs="Times New Roman"/>
          <w:kern w:val="0"/>
          <w:szCs w:val="21"/>
        </w:rPr>
        <w:lastRenderedPageBreak/>
        <w:t>"uid":"00"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}</w:t>
      </w:r>
    </w:p>
    <w:p w:rsidR="00425AD5" w:rsidRDefault="00425AD5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586D93" w:rsidTr="00592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586D93" w:rsidRPr="00B200FF" w:rsidRDefault="00586D93" w:rsidP="00592DEA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586D93" w:rsidRPr="00B200FF" w:rsidRDefault="00586D93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586D93" w:rsidRPr="00B200FF" w:rsidRDefault="00586D93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586D93" w:rsidTr="0059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/sms-partner/access/test/</w:t>
            </w:r>
            <w:r w:rsidR="00D862C5" w:rsidRPr="00D862C5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templatesms 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8A616D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8A616D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</w:t>
            </w:r>
            <w:r w:rsidR="00966050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85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8A616D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586D93" w:rsidTr="00592DEA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B97CF4" w:rsidP="00A9019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pPrChange w:id="6" w:author="Windows 用户" w:date="2017-09-11T10:15:00Z">
                <w:pPr>
                  <w:autoSpaceDE w:val="0"/>
                  <w:autoSpaceDN w:val="0"/>
                  <w:adjustRightInd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{"clientid"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EC71CF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test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","password"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454110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6918d0046aab6a1ee290f751e02bd0b2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","mobile"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13800138000,13800138001,19800138002,19800138003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","templateid"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1000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","param"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del w:id="7" w:author="Windows 用户" w:date="2017-09-11T10:15:00Z">
              <w:r w:rsidRPr="00251901" w:rsidDel="00A90193">
                <w:rPr>
                  <w:rFonts w:ascii="宋体" w:eastAsia="宋体" w:hAnsi="Times New Roman" w:cs="Times New Roman" w:hint="eastAsia"/>
                  <w:color w:val="0070C0"/>
                  <w:kern w:val="0"/>
                  <w:szCs w:val="21"/>
                </w:rPr>
                <w:delText>云之讯</w:delText>
              </w:r>
            </w:del>
            <w:ins w:id="8" w:author="Windows 用户" w:date="2017-09-11T10:15:00Z">
              <w:r w:rsidR="00A90193">
                <w:rPr>
                  <w:rFonts w:ascii="宋体" w:eastAsia="宋体" w:hAnsi="Times New Roman" w:cs="Times New Roman" w:hint="eastAsia"/>
                  <w:color w:val="0070C0"/>
                  <w:kern w:val="0"/>
                  <w:szCs w:val="21"/>
                </w:rPr>
                <w:t>X</w:t>
              </w:r>
              <w:r w:rsidR="00A90193">
                <w:rPr>
                  <w:rFonts w:ascii="宋体" w:eastAsia="宋体" w:hAnsi="Times New Roman" w:cs="Times New Roman"/>
                  <w:color w:val="0070C0"/>
                  <w:kern w:val="0"/>
                  <w:szCs w:val="21"/>
                </w:rPr>
                <w:t>X</w:t>
              </w:r>
              <w:r w:rsidR="00A90193">
                <w:rPr>
                  <w:rFonts w:ascii="宋体" w:eastAsia="宋体" w:hAnsi="Times New Roman" w:cs="Times New Roman" w:hint="eastAsia"/>
                  <w:color w:val="0070C0"/>
                  <w:kern w:val="0"/>
                  <w:szCs w:val="21"/>
                </w:rPr>
                <w:t>公司</w:t>
              </w:r>
            </w:ins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;123456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 "extend"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00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="00E90C46" w:rsidRPr="00B86080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,"uid":"</w:t>
            </w:r>
            <w:r w:rsidR="00E90C46" w:rsidRPr="00B86080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00</w:t>
            </w:r>
            <w:r w:rsidR="00E90C46" w:rsidRPr="00B86080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586D93" w:rsidRDefault="00586D93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8C3B66" w:rsidRPr="00E04E66" w:rsidRDefault="008C3B66" w:rsidP="008C3B66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425AD5" w:rsidRPr="00E04E66" w:rsidRDefault="00425AD5" w:rsidP="0010128E">
      <w:pPr>
        <w:pStyle w:val="3"/>
        <w:numPr>
          <w:ilvl w:val="0"/>
          <w:numId w:val="34"/>
        </w:numPr>
        <w:ind w:left="567" w:hanging="425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425AD5" w:rsidRPr="00E04E66" w:rsidRDefault="00425AD5" w:rsidP="0010128E">
      <w:pPr>
        <w:pStyle w:val="4"/>
        <w:numPr>
          <w:ilvl w:val="0"/>
          <w:numId w:val="36"/>
        </w:numPr>
        <w:ind w:left="709" w:hanging="703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1"/>
        <w:gridCol w:w="964"/>
        <w:gridCol w:w="885"/>
        <w:gridCol w:w="5066"/>
      </w:tblGrid>
      <w:tr w:rsidR="00425AD5" w:rsidRPr="009F157F" w:rsidTr="0069586B">
        <w:tc>
          <w:tcPr>
            <w:tcW w:w="1381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属性</w:t>
            </w:r>
          </w:p>
        </w:tc>
        <w:tc>
          <w:tcPr>
            <w:tcW w:w="964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约束</w:t>
            </w:r>
          </w:p>
        </w:tc>
        <w:tc>
          <w:tcPr>
            <w:tcW w:w="5066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说</w:t>
            </w:r>
            <w:r w:rsidRPr="00C24AD9">
              <w:rPr>
                <w:rFonts w:asciiTheme="minorEastAsia" w:hAnsiTheme="minorEastAsia"/>
                <w:b/>
                <w:szCs w:val="21"/>
              </w:rPr>
              <w:t>明</w:t>
            </w:r>
          </w:p>
        </w:tc>
      </w:tr>
      <w:tr w:rsidR="00425AD5" w:rsidRPr="009F157F" w:rsidTr="0069586B">
        <w:tc>
          <w:tcPr>
            <w:tcW w:w="1381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9F157F">
              <w:rPr>
                <w:rFonts w:asciiTheme="minorEastAsia" w:hAnsiTheme="minorEastAsia"/>
                <w:szCs w:val="21"/>
              </w:rPr>
              <w:t>total_</w:t>
            </w:r>
            <w:r>
              <w:rPr>
                <w:rFonts w:asciiTheme="minorEastAsia" w:hAnsiTheme="minorEastAsia"/>
                <w:szCs w:val="21"/>
              </w:rPr>
              <w:t>fee</w:t>
            </w:r>
            <w:r w:rsidR="0060667E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64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nt</w:t>
            </w:r>
          </w:p>
        </w:tc>
        <w:tc>
          <w:tcPr>
            <w:tcW w:w="885" w:type="dxa"/>
          </w:tcPr>
          <w:p w:rsidR="00425AD5" w:rsidRPr="009F157F" w:rsidRDefault="00425AD5" w:rsidP="0069586B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5066" w:type="dxa"/>
          </w:tcPr>
          <w:p w:rsidR="00425AD5" w:rsidRPr="009F157F" w:rsidRDefault="00794E75" w:rsidP="0069586B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短信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发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送</w:t>
            </w:r>
            <w:r>
              <w:rPr>
                <w:rFonts w:asciiTheme="minorEastAsia" w:hAnsiTheme="minorEastAsia"/>
                <w:color w:val="333333"/>
                <w:szCs w:val="21"/>
              </w:rPr>
              <w:t>的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计费总条数</w:t>
            </w:r>
          </w:p>
        </w:tc>
      </w:tr>
      <w:tr w:rsidR="00425AD5" w:rsidRPr="009F157F" w:rsidTr="0069586B">
        <w:tc>
          <w:tcPr>
            <w:tcW w:w="1381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9F157F"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964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885" w:type="dxa"/>
          </w:tcPr>
          <w:p w:rsidR="00425AD5" w:rsidRPr="009F157F" w:rsidRDefault="00425AD5" w:rsidP="0069586B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5066" w:type="dxa"/>
          </w:tcPr>
          <w:p w:rsidR="00425AD5" w:rsidRPr="009F157F" w:rsidRDefault="00425AD5" w:rsidP="0069586B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每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个手机号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发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送的详细情况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code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5066" w:type="dxa"/>
          </w:tcPr>
          <w:p w:rsidR="00255E26" w:rsidRDefault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短信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请求</w:t>
            </w:r>
            <w:r w:rsidR="00255E26">
              <w:rPr>
                <w:rFonts w:asciiTheme="minorEastAsia" w:hAnsiTheme="minorEastAsia" w:hint="eastAsia"/>
                <w:color w:val="333333"/>
                <w:szCs w:val="21"/>
              </w:rPr>
              <w:t>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</w:t>
            </w:r>
            <w:r>
              <w:rPr>
                <w:rFonts w:asciiTheme="minorEastAsia" w:hAnsiTheme="minorEastAsia"/>
                <w:color w:val="333333"/>
                <w:szCs w:val="21"/>
              </w:rPr>
              <w:t>回码</w:t>
            </w:r>
            <w:r w:rsidR="007F7EFA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794E75" w:rsidRPr="009F157F" w:rsidRDefault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 w:rsidR="00255E26"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 w:rsidR="00BF1F64"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 w:rsidR="00255E26"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 w:rsidR="00AF14BC">
              <w:rPr>
                <w:rFonts w:asciiTheme="minorEastAsia" w:hAnsiTheme="minorEastAsia"/>
                <w:color w:val="333333"/>
                <w:szCs w:val="21"/>
              </w:rPr>
              <w:t>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msg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</w:tcPr>
          <w:p w:rsidR="001068D3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短信请求</w:t>
            </w:r>
            <w:r w:rsidR="00F43D16">
              <w:rPr>
                <w:rFonts w:asciiTheme="minorEastAsia" w:hAnsiTheme="minorEastAsia" w:hint="eastAsia"/>
                <w:color w:val="333333"/>
                <w:szCs w:val="21"/>
              </w:rPr>
              <w:t>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中文</w:t>
            </w:r>
            <w:r w:rsidRPr="00E04E66">
              <w:rPr>
                <w:rFonts w:asciiTheme="minorEastAsia" w:hAnsiTheme="minorEastAsia" w:hint="eastAsia"/>
                <w:color w:val="333333"/>
                <w:szCs w:val="21"/>
              </w:rPr>
              <w:t>描述</w:t>
            </w:r>
            <w:r w:rsidR="007F7EFA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794E75" w:rsidRPr="001D133E" w:rsidRDefault="001068D3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 w:rsidR="00AF14BC">
              <w:rPr>
                <w:rFonts w:asciiTheme="minorEastAsia" w:hAnsiTheme="minorEastAsia"/>
                <w:color w:val="333333"/>
                <w:szCs w:val="21"/>
              </w:rPr>
              <w:t>的中文描述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fee</w:t>
            </w:r>
            <w:r w:rsidR="0060667E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  <w:lang w:eastAsia="en-US"/>
              </w:rPr>
              <w:t>Int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</w:tcPr>
          <w:p w:rsidR="00794E75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成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功发送的短信计费条数</w:t>
            </w:r>
            <w:r w:rsidR="007F7EFA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3362F3" w:rsidRDefault="003362F3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计费规则如下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：</w:t>
            </w:r>
          </w:p>
          <w:p w:rsidR="00794E75" w:rsidRPr="009F157F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70个字一条，超出70个字时按每67字一条计费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（英文按字母个数计算）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mobile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选</w:t>
            </w:r>
          </w:p>
        </w:tc>
        <w:tc>
          <w:tcPr>
            <w:tcW w:w="5066" w:type="dxa"/>
          </w:tcPr>
          <w:p w:rsidR="00794E75" w:rsidRPr="009F157F" w:rsidRDefault="0060667E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接收短信的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手机号码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sid</w:t>
            </w:r>
            <w:r w:rsidR="0060667E" w:rsidRPr="00084A6C">
              <w:rPr>
                <w:rFonts w:asciiTheme="minorEastAsia" w:hAnsiTheme="minorEastAsia"/>
                <w:color w:val="333333"/>
                <w:szCs w:val="21"/>
                <w:vertAlign w:val="superscript"/>
              </w:rPr>
              <w:t>③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选</w:t>
            </w:r>
          </w:p>
        </w:tc>
        <w:tc>
          <w:tcPr>
            <w:tcW w:w="5066" w:type="dxa"/>
          </w:tcPr>
          <w:p w:rsidR="00794E75" w:rsidRPr="009F157F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短信标识符（用于匹配状态报告）</w:t>
            </w:r>
          </w:p>
          <w:p w:rsidR="00794E75" w:rsidRPr="009F157F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一个手机号对应一个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sid</w:t>
            </w:r>
          </w:p>
        </w:tc>
      </w:tr>
      <w:tr w:rsidR="00084A6C" w:rsidRPr="009F157F" w:rsidTr="0069586B">
        <w:tc>
          <w:tcPr>
            <w:tcW w:w="1381" w:type="dxa"/>
          </w:tcPr>
          <w:p w:rsidR="00084A6C" w:rsidRPr="009F157F" w:rsidRDefault="00084A6C" w:rsidP="00084A6C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uid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  <w:vertAlign w:val="superscript"/>
              </w:rPr>
              <w:t>④</w:t>
            </w:r>
          </w:p>
        </w:tc>
        <w:tc>
          <w:tcPr>
            <w:tcW w:w="964" w:type="dxa"/>
          </w:tcPr>
          <w:p w:rsidR="00084A6C" w:rsidRPr="009F157F" w:rsidRDefault="00084A6C" w:rsidP="00084A6C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  <w:lang w:eastAsia="en-US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String</w:t>
            </w:r>
          </w:p>
        </w:tc>
        <w:tc>
          <w:tcPr>
            <w:tcW w:w="885" w:type="dxa"/>
          </w:tcPr>
          <w:p w:rsidR="00084A6C" w:rsidRPr="009F157F" w:rsidRDefault="00084A6C" w:rsidP="00084A6C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  <w:lang w:eastAsia="en-US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可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选</w:t>
            </w:r>
          </w:p>
        </w:tc>
        <w:tc>
          <w:tcPr>
            <w:tcW w:w="5066" w:type="dxa"/>
          </w:tcPr>
          <w:p w:rsidR="00084A6C" w:rsidRPr="00751338" w:rsidRDefault="00084A6C" w:rsidP="00084A6C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  <w:highlight w:val="yellow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用户透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传</w:t>
            </w: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ID</w:t>
            </w:r>
          </w:p>
          <w:p w:rsidR="00084A6C" w:rsidRPr="009F157F" w:rsidRDefault="00084A6C" w:rsidP="00084A6C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随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状态报告返回</w:t>
            </w:r>
          </w:p>
        </w:tc>
      </w:tr>
    </w:tbl>
    <w:p w:rsidR="00425AD5" w:rsidRDefault="0060667E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注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：</w:t>
      </w:r>
    </w:p>
    <w:p w:rsidR="0060667E" w:rsidRPr="00B86080" w:rsidRDefault="0060667E" w:rsidP="00B86080">
      <w:pPr>
        <w:pStyle w:val="a7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B86080">
        <w:rPr>
          <w:rFonts w:asciiTheme="minorEastAsia" w:hAnsiTheme="minorEastAsia"/>
          <w:szCs w:val="21"/>
        </w:rPr>
        <w:t>total_fee表示单</w:t>
      </w:r>
      <w:r w:rsidRPr="00B86080">
        <w:rPr>
          <w:rFonts w:asciiTheme="minorEastAsia" w:hAnsiTheme="minorEastAsia" w:hint="eastAsia"/>
          <w:szCs w:val="21"/>
        </w:rPr>
        <w:t>（</w:t>
      </w:r>
      <w:r w:rsidRPr="00B86080">
        <w:rPr>
          <w:rFonts w:asciiTheme="minorEastAsia" w:hAnsiTheme="minorEastAsia"/>
          <w:szCs w:val="21"/>
        </w:rPr>
        <w:t>群</w:t>
      </w:r>
      <w:r w:rsidRPr="00B86080">
        <w:rPr>
          <w:rFonts w:asciiTheme="minorEastAsia" w:hAnsiTheme="minorEastAsia" w:hint="eastAsia"/>
          <w:szCs w:val="21"/>
        </w:rPr>
        <w:t>）</w:t>
      </w:r>
      <w:r w:rsidRPr="00B86080">
        <w:rPr>
          <w:rFonts w:asciiTheme="minorEastAsia" w:hAnsiTheme="minorEastAsia"/>
          <w:szCs w:val="21"/>
        </w:rPr>
        <w:t>发</w:t>
      </w:r>
      <w:r w:rsidRPr="00B86080">
        <w:rPr>
          <w:rFonts w:asciiTheme="minorEastAsia" w:hAnsiTheme="minorEastAsia" w:hint="eastAsia"/>
          <w:szCs w:val="21"/>
        </w:rPr>
        <w:t>短（长）短信总共计费的条数，该条数等于data域中各个fee</w:t>
      </w:r>
      <w:r w:rsidRPr="00B86080">
        <w:rPr>
          <w:rFonts w:asciiTheme="minorEastAsia" w:hAnsiTheme="minorEastAsia"/>
          <w:szCs w:val="21"/>
        </w:rPr>
        <w:t>字段数量之和</w:t>
      </w:r>
      <w:r w:rsidRPr="00B86080">
        <w:rPr>
          <w:rFonts w:asciiTheme="minorEastAsia" w:hAnsiTheme="minorEastAsia" w:hint="eastAsia"/>
          <w:szCs w:val="21"/>
        </w:rPr>
        <w:t>；</w:t>
      </w:r>
    </w:p>
    <w:p w:rsidR="0060667E" w:rsidRPr="00B86080" w:rsidRDefault="0060667E" w:rsidP="00B86080">
      <w:pPr>
        <w:pStyle w:val="a7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B86080">
        <w:rPr>
          <w:rFonts w:ascii="宋体" w:hAnsi="宋体" w:hint="eastAsia"/>
          <w:color w:val="333333"/>
          <w:szCs w:val="21"/>
        </w:rPr>
        <w:t>fee</w:t>
      </w:r>
      <w:r w:rsidRPr="00B86080">
        <w:rPr>
          <w:rFonts w:ascii="宋体" w:hAnsi="宋体"/>
          <w:color w:val="333333"/>
          <w:szCs w:val="21"/>
        </w:rPr>
        <w:t>表示每个短信接收的手机号码收到短信的计费条数</w:t>
      </w:r>
      <w:r w:rsidRPr="00B86080">
        <w:rPr>
          <w:rFonts w:ascii="宋体" w:hAnsi="宋体" w:hint="eastAsia"/>
          <w:color w:val="333333"/>
          <w:szCs w:val="21"/>
        </w:rPr>
        <w:t>（长短信按照短信计费规则进行计费，长短信拆分最大不超过10条）；</w:t>
      </w:r>
    </w:p>
    <w:p w:rsidR="0060667E" w:rsidRPr="00B86080" w:rsidRDefault="0060667E" w:rsidP="00B86080">
      <w:pPr>
        <w:pStyle w:val="a7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color w:val="333333"/>
          <w:szCs w:val="21"/>
        </w:rPr>
      </w:pPr>
      <w:r w:rsidRPr="00B86080">
        <w:rPr>
          <w:rFonts w:ascii="宋体" w:hAnsi="宋体"/>
          <w:color w:val="333333"/>
          <w:szCs w:val="21"/>
        </w:rPr>
        <w:t>sid是短信平台产生的唯一标示</w:t>
      </w:r>
      <w:r w:rsidRPr="00B86080">
        <w:rPr>
          <w:rFonts w:ascii="宋体" w:hAnsi="宋体" w:hint="eastAsia"/>
          <w:color w:val="333333"/>
          <w:szCs w:val="21"/>
        </w:rPr>
        <w:t>，</w:t>
      </w:r>
      <w:r w:rsidRPr="00B86080">
        <w:rPr>
          <w:rFonts w:ascii="宋体" w:hAnsi="宋体"/>
          <w:color w:val="333333"/>
          <w:szCs w:val="21"/>
        </w:rPr>
        <w:t>与后面返回的状态报告中的sid一一对应</w:t>
      </w:r>
      <w:r w:rsidRPr="00B86080">
        <w:rPr>
          <w:rFonts w:ascii="宋体" w:hAnsi="宋体" w:hint="eastAsia"/>
          <w:color w:val="333333"/>
          <w:szCs w:val="21"/>
        </w:rPr>
        <w:t>，</w:t>
      </w:r>
      <w:r w:rsidRPr="00B86080">
        <w:rPr>
          <w:rFonts w:ascii="宋体" w:hAnsi="宋体"/>
          <w:color w:val="333333"/>
          <w:szCs w:val="21"/>
        </w:rPr>
        <w:t>用于下发短息与状态报告相对应</w:t>
      </w:r>
      <w:r w:rsidRPr="00B86080">
        <w:rPr>
          <w:rFonts w:ascii="宋体" w:hAnsi="宋体" w:hint="eastAsia"/>
          <w:color w:val="333333"/>
          <w:szCs w:val="21"/>
        </w:rPr>
        <w:t>；</w:t>
      </w:r>
    </w:p>
    <w:p w:rsidR="0060667E" w:rsidRPr="0039465A" w:rsidRDefault="00084A6C" w:rsidP="0039465A">
      <w:pPr>
        <w:pStyle w:val="a7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uid字段返回内容和第</w:t>
      </w:r>
      <w:r w:rsidR="00DB0857">
        <w:rPr>
          <w:rFonts w:ascii="宋体" w:hAnsi="宋体" w:hint="eastAsia"/>
          <w:color w:val="333333"/>
          <w:szCs w:val="21"/>
        </w:rPr>
        <w:t>二</w:t>
      </w:r>
      <w:r>
        <w:rPr>
          <w:rFonts w:ascii="宋体" w:hAnsi="宋体"/>
          <w:color w:val="333333"/>
          <w:szCs w:val="21"/>
        </w:rPr>
        <w:t>章第</w:t>
      </w:r>
      <w:r w:rsidR="00DB0857">
        <w:rPr>
          <w:rFonts w:ascii="宋体" w:hAnsi="宋体"/>
          <w:color w:val="333333"/>
          <w:szCs w:val="21"/>
        </w:rPr>
        <w:t>1节</w:t>
      </w:r>
      <w:r w:rsidR="00DB0857">
        <w:rPr>
          <w:rFonts w:ascii="宋体" w:hAnsi="宋体" w:hint="eastAsia"/>
          <w:color w:val="333333"/>
          <w:szCs w:val="21"/>
        </w:rPr>
        <w:t>请求</w:t>
      </w:r>
      <w:r>
        <w:rPr>
          <w:rFonts w:ascii="宋体" w:hAnsi="宋体"/>
          <w:color w:val="333333"/>
          <w:szCs w:val="21"/>
        </w:rPr>
        <w:t>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用户透</w:t>
      </w:r>
      <w:r w:rsidRPr="00C30265">
        <w:rPr>
          <w:rFonts w:ascii="宋体" w:hAnsi="宋体"/>
          <w:color w:val="333333"/>
          <w:szCs w:val="21"/>
        </w:rPr>
        <w:t>传</w:t>
      </w:r>
      <w:r w:rsidRPr="00C30265">
        <w:rPr>
          <w:rFonts w:ascii="宋体" w:hAnsi="宋体" w:hint="eastAsia"/>
          <w:color w:val="333333"/>
          <w:szCs w:val="21"/>
        </w:rPr>
        <w:t>ID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</w:t>
      </w:r>
      <w:r w:rsidRPr="00EC230D">
        <w:rPr>
          <w:rFonts w:ascii="宋体" w:hAnsi="宋体" w:hint="eastAsia"/>
          <w:color w:val="333333"/>
          <w:szCs w:val="21"/>
        </w:rPr>
        <w:t>客户区分或对应</w:t>
      </w:r>
      <w:r>
        <w:rPr>
          <w:rFonts w:ascii="宋体" w:hAnsi="宋体" w:hint="eastAsia"/>
          <w:color w:val="333333"/>
          <w:szCs w:val="21"/>
        </w:rPr>
        <w:t>单、</w:t>
      </w:r>
      <w:r w:rsidRPr="00EC230D">
        <w:rPr>
          <w:rFonts w:ascii="宋体" w:hAnsi="宋体" w:hint="eastAsia"/>
          <w:color w:val="333333"/>
          <w:szCs w:val="21"/>
        </w:rPr>
        <w:t>群发短信的批次</w:t>
      </w:r>
      <w:r>
        <w:rPr>
          <w:rFonts w:ascii="宋体" w:hAnsi="宋体" w:hint="eastAsia"/>
          <w:color w:val="333333"/>
          <w:szCs w:val="21"/>
        </w:rPr>
        <w:t>。</w:t>
      </w:r>
    </w:p>
    <w:p w:rsidR="00425AD5" w:rsidRPr="00E04E66" w:rsidRDefault="00425AD5" w:rsidP="0010128E">
      <w:pPr>
        <w:pStyle w:val="4"/>
        <w:numPr>
          <w:ilvl w:val="0"/>
          <w:numId w:val="36"/>
        </w:numPr>
        <w:ind w:left="709" w:hanging="703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lastRenderedPageBreak/>
        <w:t>JSON</w:t>
      </w:r>
      <w:r w:rsidRPr="00E04E66">
        <w:rPr>
          <w:rFonts w:hint="eastAsia"/>
          <w:sz w:val="24"/>
          <w:szCs w:val="24"/>
        </w:rPr>
        <w:t>响应示例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ab/>
        <w:t>"total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_</w:t>
      </w:r>
      <w:r w:rsidRPr="00C40009">
        <w:rPr>
          <w:rFonts w:ascii="宋体" w:eastAsia="宋体" w:hAnsi="Times New Roman" w:cs="Times New Roman"/>
          <w:kern w:val="0"/>
          <w:szCs w:val="21"/>
        </w:rPr>
        <w:t>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2,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37" w:left="91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"data"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[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发</w:t>
      </w:r>
      <w:r w:rsidRPr="00C40009">
        <w:rPr>
          <w:rFonts w:ascii="宋体" w:eastAsia="宋体" w:hAnsi="Times New Roman" w:cs="Times New Roman"/>
          <w:kern w:val="0"/>
          <w:szCs w:val="21"/>
        </w:rPr>
        <w:t>送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Pr="00C40009">
        <w:rPr>
          <w:rFonts w:ascii="宋体" w:eastAsia="宋体" w:hAnsi="Times New Roman" w:cs="Times New Roman"/>
          <w:kern w:val="0"/>
          <w:szCs w:val="21"/>
        </w:rPr>
        <w:t>",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"13800138000",</w:t>
      </w:r>
    </w:p>
    <w:p w:rsidR="007F7EF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"08faf6-5728-438d-95ed-e0e0cec4fd37"</w:t>
      </w:r>
      <w:r w:rsidR="007F7EF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7F7EFA" w:rsidP="007F7EF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发</w:t>
      </w:r>
      <w:r w:rsidRPr="00C40009">
        <w:rPr>
          <w:rFonts w:ascii="宋体" w:eastAsia="宋体" w:hAnsi="Times New Roman" w:cs="Times New Roman"/>
          <w:kern w:val="0"/>
          <w:szCs w:val="21"/>
        </w:rPr>
        <w:t>送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Pr="00C40009">
        <w:rPr>
          <w:rFonts w:ascii="宋体" w:eastAsia="宋体" w:hAnsi="Times New Roman" w:cs="Times New Roman"/>
          <w:kern w:val="0"/>
          <w:szCs w:val="21"/>
        </w:rPr>
        <w:t>",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"13800138001",</w:t>
      </w:r>
    </w:p>
    <w:p w:rsidR="007F7EF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"09faf6-5728-838d-95ed-e0e0cec4fd39"</w:t>
      </w:r>
      <w:r w:rsidR="007F7EF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7F7EFA" w:rsidP="007F7EF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="00CC34AD" w:rsidRPr="00C40009">
        <w:rPr>
          <w:rFonts w:ascii="宋体" w:eastAsia="宋体" w:hAnsi="Times New Roman" w:cs="Times New Roman" w:hint="eastAsia"/>
          <w:kern w:val="0"/>
          <w:szCs w:val="21"/>
        </w:rPr>
        <w:t>-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7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手机号码格式错误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9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C40009">
        <w:rPr>
          <w:rFonts w:ascii="宋体" w:eastAsia="宋体" w:hAnsi="Times New Roman" w:cs="Times New Roman"/>
          <w:kern w:val="0"/>
          <w:szCs w:val="21"/>
        </w:rPr>
        <w:t>2",</w:t>
      </w:r>
    </w:p>
    <w:p w:rsidR="007F7EF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"753af6-5728-838d-95ed-e0e0cec4fd39"</w:t>
      </w:r>
      <w:r w:rsidR="007F7EF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7F7EFA" w:rsidP="007F7EF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lastRenderedPageBreak/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="00CC34AD" w:rsidRPr="00C40009">
        <w:rPr>
          <w:rFonts w:ascii="宋体" w:eastAsia="宋体" w:hAnsi="Times New Roman" w:cs="Times New Roman" w:hint="eastAsia"/>
          <w:kern w:val="0"/>
          <w:szCs w:val="21"/>
        </w:rPr>
        <w:t>-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7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手机号码格式错误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9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C40009">
        <w:rPr>
          <w:rFonts w:ascii="宋体" w:eastAsia="宋体" w:hAnsi="Times New Roman" w:cs="Times New Roman"/>
          <w:kern w:val="0"/>
          <w:szCs w:val="21"/>
        </w:rPr>
        <w:t>3",</w:t>
      </w:r>
    </w:p>
    <w:p w:rsidR="00810BD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"95sw6-5728-838d-95ed-e0e0cec4fd39"</w:t>
      </w:r>
      <w:r w:rsidR="00810BD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810BDA" w:rsidP="00810BD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]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</w:t>
      </w:r>
    </w:p>
    <w:p w:rsidR="00425AD5" w:rsidRDefault="00425AD5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8C3B66" w:rsidTr="00592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8C3B66" w:rsidRPr="00B200FF" w:rsidRDefault="008C3B66" w:rsidP="00592DEA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C3B66" w:rsidRPr="00B200FF" w:rsidRDefault="008C3B66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C3B66" w:rsidRPr="00B200FF" w:rsidRDefault="008C3B66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8C3B66" w:rsidTr="0059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027AD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027AD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4</w:t>
            </w:r>
            <w:r w:rsidR="00F6306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47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027AD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8C3B66" w:rsidRPr="008D06FE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  <w:tr w:rsidR="008C3B66" w:rsidTr="00592DEA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EC7D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{"total_fee":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2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,"data":[{"code":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发送成功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,"mobile":"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13800138000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08faf6-5728-438d-95ed-e0e0cec4fd37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"},{"code":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发送成功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,"mobile":"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13800138001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09faf6-5728-838d-95ed-e0e0cec4fd39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"},{"code":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-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手机号码格式错误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="00EC7D35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"mobile":"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19800138002</w:t>
            </w:r>
            <w:r w:rsidR="00EC7D35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"sid":"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753af6-5728-838d-95ed-e0e0cec4fd39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 {"code":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-7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手机号码格式错误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"，"fee":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="00EC7D35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"mobile":"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19800138003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95sw6-5728-838d-95ed-e0e0cec4fd39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="007C4D75"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,"uid":"</w:t>
            </w:r>
            <w:r w:rsidR="007C4D75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1234</w:t>
            </w:r>
            <w:r w:rsidR="007C4D75"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}]}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C6444C" w:rsidRDefault="00C6444C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C6444C" w:rsidRPr="00C6444C" w:rsidRDefault="00C6444C" w:rsidP="00C6444C">
      <w:r>
        <w:br w:type="page"/>
      </w:r>
    </w:p>
    <w:p w:rsidR="00E04E66" w:rsidRPr="00E04E66" w:rsidRDefault="00E04E66" w:rsidP="00D02E0C">
      <w:pPr>
        <w:pStyle w:val="2"/>
        <w:numPr>
          <w:ilvl w:val="0"/>
          <w:numId w:val="9"/>
        </w:numPr>
        <w:ind w:left="709" w:hanging="709"/>
      </w:pPr>
      <w:r w:rsidRPr="00E04E66">
        <w:rPr>
          <w:rFonts w:hint="eastAsia"/>
        </w:rPr>
        <w:lastRenderedPageBreak/>
        <w:t>短</w:t>
      </w:r>
      <w:r w:rsidRPr="00E04E66">
        <w:t>信</w:t>
      </w:r>
      <w:r w:rsidRPr="00E04E66">
        <w:rPr>
          <w:rFonts w:hint="eastAsia"/>
        </w:rPr>
        <w:t>状态</w:t>
      </w:r>
      <w:r w:rsidRPr="00E04E66">
        <w:t>报告</w:t>
      </w:r>
      <w:r w:rsidR="003D5E0D">
        <w:rPr>
          <w:rFonts w:hint="eastAsia"/>
        </w:rPr>
        <w:t>－</w:t>
      </w:r>
      <w:r w:rsidR="003D5E0D">
        <w:t>推送</w:t>
      </w:r>
      <w:r w:rsidR="009A08D2">
        <w:rPr>
          <w:rFonts w:hint="eastAsia"/>
        </w:rPr>
        <w:t>方式</w:t>
      </w:r>
    </w:p>
    <w:p w:rsidR="00E04E66" w:rsidRPr="00E04E66" w:rsidRDefault="00E04E66" w:rsidP="00D02E0C">
      <w:pPr>
        <w:pStyle w:val="3"/>
        <w:numPr>
          <w:ilvl w:val="0"/>
          <w:numId w:val="1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:rsidR="00E04E66" w:rsidRPr="00E04E66" w:rsidRDefault="00E04E66" w:rsidP="00667C94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:rsidR="00131419" w:rsidRDefault="00E04E66" w:rsidP="00131419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需要第三方自行配置URL地址</w:t>
      </w:r>
      <w:r w:rsidR="00131419"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，接受http post请求</w:t>
      </w:r>
      <w:r w:rsidR="00B830A6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="00B830A6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消息格式：json表达式</w:t>
      </w:r>
      <w:r w:rsidR="00B830A6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  <w:r w:rsidR="00131419"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 xml:space="preserve"> </w:t>
      </w:r>
    </w:p>
    <w:p w:rsidR="00E04E66" w:rsidRPr="00E04E66" w:rsidRDefault="00131419" w:rsidP="00131419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该接口一次最多推送</w:t>
      </w:r>
      <w:r>
        <w:rPr>
          <w:rFonts w:ascii="宋体" w:eastAsia="宋体" w:hAnsi="Times New Roman" w:cs="Times New Roman"/>
          <w:kern w:val="0"/>
          <w:sz w:val="24"/>
          <w:szCs w:val="21"/>
        </w:rPr>
        <w:t>1</w:t>
      </w: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00个状态报告</w:t>
      </w:r>
      <w:r w:rsidR="000D7355">
        <w:rPr>
          <w:rFonts w:ascii="宋体" w:eastAsia="宋体" w:hAnsi="Times New Roman" w:cs="Times New Roman" w:hint="eastAsia"/>
          <w:kern w:val="0"/>
          <w:sz w:val="24"/>
          <w:szCs w:val="21"/>
        </w:rPr>
        <w:t>。</w:t>
      </w:r>
    </w:p>
    <w:p w:rsidR="00E04E66" w:rsidRPr="00E04E66" w:rsidRDefault="00E04E66" w:rsidP="00667C94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1"/>
        <w:gridCol w:w="993"/>
        <w:gridCol w:w="850"/>
        <w:gridCol w:w="4332"/>
      </w:tblGrid>
      <w:tr w:rsidR="00E04E66" w:rsidRPr="00C30265" w:rsidTr="00861FFE">
        <w:tc>
          <w:tcPr>
            <w:tcW w:w="2121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93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4332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说</w:t>
            </w:r>
            <w:r w:rsidRPr="00861FFE">
              <w:rPr>
                <w:rFonts w:ascii="宋体"/>
                <w:b/>
                <w:szCs w:val="21"/>
              </w:rPr>
              <w:t>明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60542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s</w:t>
            </w:r>
            <w:r w:rsidR="00CF03E6" w:rsidRPr="00C30265">
              <w:rPr>
                <w:rFonts w:ascii="宋体" w:hAnsi="宋体"/>
                <w:color w:val="333333"/>
                <w:szCs w:val="21"/>
              </w:rPr>
              <w:t>id</w:t>
            </w:r>
            <w:r w:rsidRPr="00084A6C">
              <w:rPr>
                <w:rFonts w:ascii="宋体" w:hAnsi="宋体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E04E66" w:rsidRPr="00C30265" w:rsidRDefault="00E04E66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短信标识符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60542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u</w:t>
            </w:r>
            <w:r w:rsidRPr="00C30265">
              <w:rPr>
                <w:rFonts w:ascii="宋体" w:hAnsi="宋体"/>
                <w:color w:val="333333"/>
                <w:szCs w:val="21"/>
              </w:rPr>
              <w:t>id</w:t>
            </w:r>
            <w:r w:rsidRPr="00084A6C">
              <w:rPr>
                <w:rFonts w:ascii="宋体" w:hAnsi="宋体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可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826C05" w:rsidRDefault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用户透</w:t>
            </w:r>
            <w:r w:rsidRPr="00C30265">
              <w:rPr>
                <w:rFonts w:ascii="宋体" w:hAnsi="宋体"/>
                <w:color w:val="333333"/>
                <w:szCs w:val="21"/>
              </w:rPr>
              <w:t>传</w:t>
            </w:r>
            <w:r w:rsidRPr="00C30265">
              <w:rPr>
                <w:rFonts w:ascii="宋体" w:hAnsi="宋体" w:hint="eastAsia"/>
                <w:color w:val="333333"/>
                <w:szCs w:val="21"/>
              </w:rPr>
              <w:t>ID</w:t>
            </w:r>
            <w:r w:rsidR="005D009D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E04E66" w:rsidRPr="00C30265" w:rsidRDefault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随</w:t>
            </w:r>
            <w:r w:rsidRPr="00C30265">
              <w:rPr>
                <w:rFonts w:ascii="宋体" w:hAnsi="宋体"/>
                <w:color w:val="333333"/>
                <w:szCs w:val="21"/>
              </w:rPr>
              <w:t>状态报告返回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683140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4332" w:type="dxa"/>
          </w:tcPr>
          <w:p w:rsidR="00E04E66" w:rsidRPr="00C30265" w:rsidRDefault="00E04E66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短信接收端手机号码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F57F0D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F57F0D">
              <w:rPr>
                <w:rFonts w:ascii="宋体" w:hAnsi="宋体"/>
                <w:color w:val="333333"/>
                <w:szCs w:val="21"/>
                <w:lang w:eastAsia="en-US"/>
              </w:rPr>
              <w:t>report_status</w:t>
            </w:r>
            <w:r w:rsidR="00605428" w:rsidRPr="00084A6C">
              <w:rPr>
                <w:rFonts w:ascii="宋体" w:hAnsi="宋体"/>
                <w:color w:val="333333"/>
                <w:szCs w:val="21"/>
                <w:vertAlign w:val="superscript"/>
                <w:lang w:eastAsia="en-US"/>
              </w:rPr>
              <w:t>③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4332" w:type="dxa"/>
          </w:tcPr>
          <w:p w:rsidR="00BD3677" w:rsidRDefault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码</w:t>
            </w:r>
            <w:r w:rsidR="00FF695D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E04E66" w:rsidRPr="00C30265" w:rsidRDefault="00C3026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/>
                <w:color w:val="333333"/>
                <w:szCs w:val="21"/>
              </w:rPr>
              <w:t>SUCCESS/FAIL</w:t>
            </w:r>
          </w:p>
        </w:tc>
      </w:tr>
      <w:tr w:rsidR="00E04E66" w:rsidRPr="00FF695D" w:rsidTr="00861FFE">
        <w:tc>
          <w:tcPr>
            <w:tcW w:w="2121" w:type="dxa"/>
          </w:tcPr>
          <w:p w:rsidR="00E04E66" w:rsidRPr="00C30265" w:rsidRDefault="0060542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d</w:t>
            </w:r>
            <w:r w:rsidRPr="00C30265">
              <w:rPr>
                <w:rFonts w:ascii="宋体" w:hAnsi="宋体"/>
                <w:color w:val="333333"/>
                <w:szCs w:val="21"/>
              </w:rPr>
              <w:t>esc</w:t>
            </w:r>
            <w:bookmarkStart w:id="9" w:name="OLE_LINK3"/>
            <w:bookmarkStart w:id="10" w:name="OLE_LINK4"/>
            <w:r w:rsidRPr="00084A6C">
              <w:rPr>
                <w:rFonts w:ascii="宋体" w:hAnsi="宋体"/>
                <w:color w:val="333333"/>
                <w:szCs w:val="21"/>
                <w:vertAlign w:val="superscript"/>
              </w:rPr>
              <w:t>④</w:t>
            </w:r>
            <w:bookmarkEnd w:id="9"/>
            <w:bookmarkEnd w:id="10"/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386EE5" w:rsidRDefault="00386EE5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Pr="00C30265">
              <w:rPr>
                <w:rFonts w:ascii="宋体" w:hAnsi="宋体"/>
                <w:color w:val="333333"/>
                <w:szCs w:val="21"/>
              </w:rPr>
              <w:t>代码</w:t>
            </w:r>
            <w:r w:rsidR="00FF695D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386EE5" w:rsidRDefault="00386EE5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代码分类</w:t>
            </w:r>
            <w:r>
              <w:rPr>
                <w:rFonts w:ascii="宋体" w:hAnsi="宋体" w:hint="eastAsia"/>
                <w:color w:val="333333"/>
                <w:szCs w:val="21"/>
              </w:rPr>
              <w:t>：</w:t>
            </w:r>
          </w:p>
          <w:p w:rsidR="00BE7167" w:rsidRPr="0039465A" w:rsidRDefault="005C0768" w:rsidP="0039465A">
            <w:pPr>
              <w:pStyle w:val="a7"/>
              <w:widowControl/>
              <w:numPr>
                <w:ilvl w:val="0"/>
                <w:numId w:val="46"/>
              </w:numPr>
              <w:spacing w:line="420" w:lineRule="atLeast"/>
              <w:ind w:firstLineChars="0"/>
              <w:rPr>
                <w:rFonts w:ascii="宋体" w:hAnsi="宋体"/>
                <w:color w:val="333333"/>
                <w:szCs w:val="21"/>
              </w:rPr>
            </w:pPr>
            <w:r w:rsidRPr="0039465A">
              <w:rPr>
                <w:rFonts w:ascii="宋体" w:hAnsi="宋体" w:hint="eastAsia"/>
                <w:color w:val="333333"/>
                <w:szCs w:val="21"/>
              </w:rPr>
              <w:t>运营商返回的</w:t>
            </w:r>
            <w:r w:rsidR="00B66B65" w:rsidRPr="0039465A"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Pr="0039465A">
              <w:rPr>
                <w:rFonts w:ascii="宋体" w:hAnsi="宋体" w:hint="eastAsia"/>
                <w:color w:val="333333"/>
                <w:szCs w:val="21"/>
              </w:rPr>
              <w:t>代码</w:t>
            </w:r>
            <w:r w:rsidR="00B66B65" w:rsidRPr="0039465A"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E04E66" w:rsidRPr="0039465A" w:rsidRDefault="00B66B65" w:rsidP="0039465A">
            <w:pPr>
              <w:pStyle w:val="a7"/>
              <w:widowControl/>
              <w:numPr>
                <w:ilvl w:val="0"/>
                <w:numId w:val="46"/>
              </w:numPr>
              <w:spacing w:line="420" w:lineRule="atLeast"/>
              <w:ind w:firstLineChars="0"/>
              <w:rPr>
                <w:rFonts w:ascii="宋体" w:hAnsi="宋体"/>
                <w:color w:val="333333"/>
                <w:szCs w:val="21"/>
              </w:rPr>
            </w:pP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短信平台返回的状态报告代码，参考</w:t>
            </w:r>
            <w:r w:rsidR="00386EE5" w:rsidRPr="0039465A"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短信状态报告返回码</w:t>
            </w:r>
            <w:r w:rsidR="00386EE5" w:rsidRPr="0039465A"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定义（详见第七章第</w:t>
            </w:r>
            <w:r w:rsidR="0003387A" w:rsidRPr="0039465A">
              <w:rPr>
                <w:rFonts w:asciiTheme="minorEastAsia" w:hAnsiTheme="minorEastAsia"/>
                <w:color w:val="333333"/>
                <w:szCs w:val="21"/>
              </w:rPr>
              <w:t>2</w:t>
            </w: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节）；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2724D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/>
                <w:color w:val="333333"/>
                <w:szCs w:val="21"/>
              </w:rPr>
              <w:t>user_receive_time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E04E66" w:rsidRPr="00C30265" w:rsidRDefault="00E04E66" w:rsidP="00853EA4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报告时间</w:t>
            </w:r>
          </w:p>
        </w:tc>
      </w:tr>
    </w:tbl>
    <w:p w:rsidR="00DA039C" w:rsidRPr="006C7455" w:rsidRDefault="00DA039C" w:rsidP="00DA039C">
      <w:pPr>
        <w:autoSpaceDE w:val="0"/>
        <w:autoSpaceDN w:val="0"/>
        <w:adjustRightInd w:val="0"/>
        <w:spacing w:before="240" w:line="360" w:lineRule="auto"/>
        <w:rPr>
          <w:rFonts w:ascii="宋体" w:eastAsia="宋体" w:hAnsi="Times New Roman" w:cs="Times New Roman"/>
          <w:kern w:val="0"/>
          <w:szCs w:val="21"/>
        </w:rPr>
      </w:pPr>
      <w:r w:rsidRPr="006C7455">
        <w:rPr>
          <w:rFonts w:ascii="宋体" w:eastAsia="宋体" w:hAnsi="Times New Roman" w:cs="Times New Roman" w:hint="eastAsia"/>
          <w:kern w:val="0"/>
          <w:szCs w:val="21"/>
        </w:rPr>
        <w:t>注</w:t>
      </w:r>
      <w:r w:rsidRPr="006C7455">
        <w:rPr>
          <w:rFonts w:ascii="宋体" w:eastAsia="宋体" w:hAnsi="Times New Roman" w:cs="Times New Roman"/>
          <w:kern w:val="0"/>
          <w:szCs w:val="21"/>
        </w:rPr>
        <w:t>：</w:t>
      </w:r>
    </w:p>
    <w:p w:rsidR="00E04E66" w:rsidRDefault="00605428" w:rsidP="00445E5A">
      <w:pPr>
        <w:pStyle w:val="a7"/>
        <w:widowControl/>
        <w:numPr>
          <w:ilvl w:val="0"/>
          <w:numId w:val="45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sid字段返回内容和第一章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 w:rsidR="0003387A"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</w:t>
      </w:r>
      <w:r w:rsidR="00BB37A0">
        <w:rPr>
          <w:rFonts w:ascii="宋体" w:hAnsi="宋体"/>
          <w:color w:val="333333"/>
          <w:szCs w:val="21"/>
        </w:rPr>
        <w:t>响应</w:t>
      </w:r>
      <w:r>
        <w:rPr>
          <w:rFonts w:ascii="宋体" w:hAnsi="宋体"/>
          <w:color w:val="333333"/>
          <w:szCs w:val="21"/>
        </w:rPr>
        <w:t>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短信标识符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 w:rsidR="00826C05">
        <w:rPr>
          <w:rFonts w:ascii="宋体" w:hAnsi="宋体" w:hint="eastAsia"/>
          <w:color w:val="333333"/>
          <w:szCs w:val="21"/>
        </w:rPr>
        <w:t>，</w:t>
      </w:r>
      <w:r w:rsidR="00826C05">
        <w:rPr>
          <w:rFonts w:ascii="宋体" w:hAnsi="宋体"/>
          <w:color w:val="333333"/>
          <w:szCs w:val="21"/>
        </w:rPr>
        <w:t>用于与之前下行短信的发送记录相对应</w:t>
      </w:r>
      <w:r w:rsidR="00826C05" w:rsidRPr="00445E5A">
        <w:rPr>
          <w:rFonts w:ascii="宋体" w:hAnsi="宋体" w:hint="eastAsia"/>
          <w:color w:val="333333"/>
          <w:szCs w:val="21"/>
        </w:rPr>
        <w:t>；</w:t>
      </w:r>
    </w:p>
    <w:p w:rsidR="00605428" w:rsidRPr="00826C05" w:rsidRDefault="00826C05" w:rsidP="00445E5A">
      <w:pPr>
        <w:pStyle w:val="a7"/>
        <w:widowControl/>
        <w:numPr>
          <w:ilvl w:val="0"/>
          <w:numId w:val="45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uid字段返回内容和第一章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 w:rsidR="0003387A"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节响应中的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用户透</w:t>
      </w:r>
      <w:r w:rsidRPr="00C30265">
        <w:rPr>
          <w:rFonts w:ascii="宋体" w:hAnsi="宋体"/>
          <w:color w:val="333333"/>
          <w:szCs w:val="21"/>
        </w:rPr>
        <w:t>传</w:t>
      </w:r>
      <w:r w:rsidRPr="00C30265">
        <w:rPr>
          <w:rFonts w:ascii="宋体" w:hAnsi="宋体" w:hint="eastAsia"/>
          <w:color w:val="333333"/>
          <w:szCs w:val="21"/>
        </w:rPr>
        <w:t>ID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</w:t>
      </w:r>
      <w:r w:rsidR="00BD3677" w:rsidRPr="00EC230D">
        <w:rPr>
          <w:rFonts w:ascii="宋体" w:hAnsi="宋体" w:hint="eastAsia"/>
          <w:color w:val="333333"/>
          <w:szCs w:val="21"/>
        </w:rPr>
        <w:t>客户区分或对应</w:t>
      </w:r>
      <w:r w:rsidR="00BD3677">
        <w:rPr>
          <w:rFonts w:ascii="宋体" w:hAnsi="宋体" w:hint="eastAsia"/>
          <w:color w:val="333333"/>
          <w:szCs w:val="21"/>
        </w:rPr>
        <w:t>单、</w:t>
      </w:r>
      <w:r w:rsidR="00BD3677" w:rsidRPr="00EC230D">
        <w:rPr>
          <w:rFonts w:ascii="宋体" w:hAnsi="宋体" w:hint="eastAsia"/>
          <w:color w:val="333333"/>
          <w:szCs w:val="21"/>
        </w:rPr>
        <w:t>群发短信的批次</w:t>
      </w:r>
      <w:r w:rsidRPr="00445E5A">
        <w:rPr>
          <w:rFonts w:ascii="宋体" w:hAnsi="宋体" w:hint="eastAsia"/>
          <w:color w:val="333333"/>
          <w:szCs w:val="21"/>
        </w:rPr>
        <w:t>；</w:t>
      </w:r>
    </w:p>
    <w:p w:rsidR="00A063D5" w:rsidRDefault="00BD3677">
      <w:pPr>
        <w:pStyle w:val="a7"/>
        <w:widowControl/>
        <w:numPr>
          <w:ilvl w:val="0"/>
          <w:numId w:val="45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F57F0D">
        <w:rPr>
          <w:rFonts w:ascii="宋体" w:hAnsi="宋体"/>
          <w:color w:val="333333"/>
          <w:szCs w:val="21"/>
        </w:rPr>
        <w:t>report_status</w:t>
      </w:r>
      <w:r>
        <w:rPr>
          <w:rFonts w:ascii="宋体" w:hAnsi="宋体"/>
          <w:color w:val="333333"/>
          <w:szCs w:val="21"/>
        </w:rPr>
        <w:t>表示短信是否成功投递到手机</w:t>
      </w:r>
      <w:r>
        <w:rPr>
          <w:rFonts w:ascii="宋体" w:hAnsi="宋体" w:hint="eastAsia"/>
          <w:color w:val="333333"/>
          <w:szCs w:val="21"/>
        </w:rPr>
        <w:t>，下行短信</w:t>
      </w:r>
      <w:r>
        <w:rPr>
          <w:rFonts w:ascii="宋体" w:hAnsi="宋体"/>
          <w:color w:val="333333"/>
          <w:szCs w:val="21"/>
        </w:rPr>
        <w:t>成功投递到手机上</w:t>
      </w:r>
      <w:r>
        <w:rPr>
          <w:rFonts w:ascii="宋体" w:hAnsi="宋体" w:hint="eastAsia"/>
          <w:color w:val="333333"/>
          <w:szCs w:val="21"/>
        </w:rPr>
        <w:t>（即手机收到下行短信）</w:t>
      </w:r>
      <w:r>
        <w:rPr>
          <w:rFonts w:ascii="宋体" w:hAnsi="宋体"/>
          <w:color w:val="333333"/>
          <w:szCs w:val="21"/>
        </w:rPr>
        <w:t>状态码为</w:t>
      </w:r>
      <w:r w:rsidRPr="00C30265">
        <w:rPr>
          <w:rFonts w:ascii="宋体" w:hAnsi="宋体"/>
          <w:color w:val="333333"/>
          <w:szCs w:val="21"/>
        </w:rPr>
        <w:t>SUCCESS</w:t>
      </w:r>
      <w:r>
        <w:rPr>
          <w:rFonts w:ascii="宋体" w:hAnsi="宋体" w:hint="eastAsia"/>
          <w:color w:val="333333"/>
          <w:szCs w:val="21"/>
        </w:rPr>
        <w:t>，</w:t>
      </w:r>
      <w:r w:rsidRPr="0039465A">
        <w:rPr>
          <w:rFonts w:ascii="宋体" w:hAnsi="宋体" w:hint="eastAsia"/>
          <w:color w:val="333333"/>
          <w:szCs w:val="21"/>
        </w:rPr>
        <w:t>④</w:t>
      </w:r>
      <w:r w:rsidRPr="0039465A">
        <w:rPr>
          <w:rFonts w:ascii="宋体" w:hAnsi="宋体"/>
          <w:color w:val="333333"/>
          <w:szCs w:val="21"/>
        </w:rPr>
        <w:t>desc</w:t>
      </w:r>
      <w:r w:rsidRPr="0039465A">
        <w:rPr>
          <w:rFonts w:ascii="宋体" w:hAnsi="宋体" w:hint="eastAsia"/>
          <w:color w:val="333333"/>
          <w:szCs w:val="21"/>
        </w:rPr>
        <w:t>字段将会有投递成功等相似字段出现（根据不</w:t>
      </w:r>
      <w:r w:rsidRPr="0039465A">
        <w:rPr>
          <w:rFonts w:ascii="宋体" w:hAnsi="宋体" w:hint="eastAsia"/>
          <w:color w:val="333333"/>
          <w:szCs w:val="21"/>
        </w:rPr>
        <w:lastRenderedPageBreak/>
        <w:t>同协议中文描述将会不一样），如“</w:t>
      </w:r>
      <w:r w:rsidRPr="0039465A">
        <w:rPr>
          <w:rFonts w:ascii="宋体" w:hAnsi="宋体"/>
          <w:color w:val="333333"/>
          <w:szCs w:val="21"/>
        </w:rPr>
        <w:t>DELIVER</w:t>
      </w:r>
      <w:r w:rsidRPr="0039465A">
        <w:rPr>
          <w:rFonts w:ascii="宋体" w:hAnsi="宋体" w:hint="eastAsia"/>
          <w:color w:val="333333"/>
          <w:szCs w:val="21"/>
        </w:rPr>
        <w:t>”、“投递成功”等；下行短信没有投递到手机上（即手机没有收到下行短信）状态码为</w:t>
      </w:r>
      <w:r w:rsidRPr="0039465A">
        <w:rPr>
          <w:rFonts w:ascii="宋体" w:hAnsi="宋体"/>
          <w:color w:val="333333"/>
          <w:szCs w:val="21"/>
        </w:rPr>
        <w:t>FAIL</w:t>
      </w:r>
      <w:r w:rsidR="00445E5A" w:rsidRPr="0039465A">
        <w:rPr>
          <w:rFonts w:ascii="宋体" w:hAnsi="宋体" w:hint="eastAsia"/>
          <w:color w:val="333333"/>
          <w:szCs w:val="21"/>
        </w:rPr>
        <w:t>；</w:t>
      </w:r>
      <w:r w:rsidR="00DF5913" w:rsidRPr="00076CE0">
        <w:rPr>
          <w:rFonts w:ascii="宋体" w:hAnsi="宋体"/>
          <w:color w:val="333333"/>
          <w:szCs w:val="21"/>
        </w:rPr>
        <w:t>④</w:t>
      </w:r>
      <w:r w:rsidR="00DF5913" w:rsidRPr="00076CE0">
        <w:rPr>
          <w:rFonts w:ascii="宋体" w:hAnsi="宋体" w:hint="eastAsia"/>
          <w:color w:val="333333"/>
          <w:szCs w:val="21"/>
        </w:rPr>
        <w:t>desc</w:t>
      </w:r>
      <w:r w:rsidRPr="0039465A">
        <w:rPr>
          <w:rFonts w:ascii="宋体" w:hAnsi="宋体" w:hint="eastAsia"/>
          <w:color w:val="333333"/>
          <w:szCs w:val="21"/>
        </w:rPr>
        <w:t>字段将会有投递失败等相似字段出现（根据不同协议中文描述将会不一样），如“</w:t>
      </w:r>
      <w:r w:rsidR="00A063D5" w:rsidRPr="0039465A">
        <w:rPr>
          <w:rFonts w:ascii="宋体" w:hAnsi="宋体" w:hint="eastAsia"/>
          <w:color w:val="333333"/>
          <w:szCs w:val="21"/>
        </w:rPr>
        <w:t>空号</w:t>
      </w:r>
      <w:r w:rsidRPr="0039465A">
        <w:rPr>
          <w:rFonts w:ascii="宋体" w:hAnsi="宋体" w:hint="eastAsia"/>
          <w:color w:val="333333"/>
          <w:szCs w:val="21"/>
        </w:rPr>
        <w:t>”、“</w:t>
      </w:r>
      <w:r w:rsidR="00A063D5" w:rsidRPr="0039465A">
        <w:rPr>
          <w:rFonts w:ascii="宋体" w:hAnsi="宋体" w:hint="eastAsia"/>
          <w:color w:val="333333"/>
          <w:szCs w:val="21"/>
        </w:rPr>
        <w:t>超频</w:t>
      </w:r>
      <w:r w:rsidRPr="0039465A">
        <w:rPr>
          <w:rFonts w:ascii="宋体" w:hAnsi="宋体" w:hint="eastAsia"/>
          <w:color w:val="333333"/>
          <w:szCs w:val="21"/>
        </w:rPr>
        <w:t>”等</w:t>
      </w:r>
      <w:r w:rsidR="00A063D5" w:rsidRPr="0039465A">
        <w:rPr>
          <w:rFonts w:ascii="宋体" w:hAnsi="宋体" w:hint="eastAsia"/>
          <w:color w:val="333333"/>
          <w:szCs w:val="21"/>
        </w:rPr>
        <w:t>。</w:t>
      </w:r>
    </w:p>
    <w:p w:rsidR="004A0E37" w:rsidRPr="0039465A" w:rsidRDefault="004A0E37" w:rsidP="0039465A">
      <w:pPr>
        <w:pStyle w:val="a7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</w:p>
    <w:p w:rsidR="005D009D" w:rsidRDefault="00A063D5" w:rsidP="0039465A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通过</w:t>
      </w:r>
      <w:r w:rsidRPr="0039465A">
        <w:rPr>
          <w:rFonts w:ascii="宋体" w:hAnsi="宋体"/>
          <w:color w:val="333333"/>
          <w:szCs w:val="21"/>
        </w:rPr>
        <w:t>sid</w:t>
      </w:r>
      <w:r w:rsidRPr="0039465A">
        <w:rPr>
          <w:rFonts w:ascii="宋体" w:hAnsi="宋体" w:hint="eastAsia"/>
          <w:color w:val="333333"/>
          <w:szCs w:val="21"/>
        </w:rPr>
        <w:t>和</w:t>
      </w:r>
      <w:r w:rsidRPr="0039465A">
        <w:rPr>
          <w:rFonts w:ascii="宋体" w:hAnsi="宋体"/>
          <w:color w:val="333333"/>
          <w:szCs w:val="21"/>
        </w:rPr>
        <w:t>mobile</w:t>
      </w:r>
      <w:r w:rsidRPr="0039465A">
        <w:rPr>
          <w:rFonts w:ascii="宋体" w:hAnsi="宋体" w:hint="eastAsia"/>
          <w:color w:val="333333"/>
          <w:szCs w:val="21"/>
        </w:rPr>
        <w:t>两字段可确定是哪个手机的下行短信状态报告；</w:t>
      </w:r>
    </w:p>
    <w:p w:rsidR="005D009D" w:rsidRDefault="00A063D5" w:rsidP="0039465A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通过</w:t>
      </w:r>
      <w:r w:rsidRPr="0039465A">
        <w:rPr>
          <w:rFonts w:ascii="宋体" w:hAnsi="宋体"/>
          <w:color w:val="333333"/>
          <w:szCs w:val="21"/>
        </w:rPr>
        <w:t>report_status</w:t>
      </w:r>
      <w:r w:rsidRPr="0039465A">
        <w:rPr>
          <w:rFonts w:ascii="宋体" w:hAnsi="宋体" w:hint="eastAsia"/>
          <w:color w:val="333333"/>
          <w:szCs w:val="21"/>
        </w:rPr>
        <w:t>和</w:t>
      </w:r>
      <w:r w:rsidRPr="0039465A">
        <w:rPr>
          <w:rFonts w:ascii="宋体" w:hAnsi="宋体"/>
          <w:color w:val="333333"/>
          <w:szCs w:val="21"/>
        </w:rPr>
        <w:t>desc</w:t>
      </w:r>
      <w:r w:rsidRPr="0039465A">
        <w:rPr>
          <w:rFonts w:ascii="宋体" w:hAnsi="宋体" w:hint="eastAsia"/>
          <w:color w:val="333333"/>
          <w:szCs w:val="21"/>
        </w:rPr>
        <w:t>字段可确定手机是否收到下行短信，并清楚下行短信投递状态；</w:t>
      </w:r>
    </w:p>
    <w:p w:rsidR="00605428" w:rsidRPr="00E05D20" w:rsidRDefault="00A063D5" w:rsidP="0039465A">
      <w:pPr>
        <w:widowControl/>
        <w:spacing w:line="420" w:lineRule="atLeast"/>
        <w:ind w:left="315"/>
        <w:rPr>
          <w:rFonts w:ascii="宋体" w:eastAsia="宋体" w:hAnsi="Times New Roman" w:cs="Times New Roman"/>
          <w:kern w:val="0"/>
          <w:sz w:val="24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通过</w:t>
      </w:r>
      <w:r w:rsidRPr="0039465A">
        <w:rPr>
          <w:rFonts w:ascii="宋体" w:hAnsi="宋体"/>
          <w:color w:val="333333"/>
          <w:szCs w:val="21"/>
        </w:rPr>
        <w:t>user_receive_time</w:t>
      </w:r>
      <w:r w:rsidRPr="0039465A">
        <w:rPr>
          <w:rFonts w:ascii="宋体" w:hAnsi="宋体" w:hint="eastAsia"/>
          <w:color w:val="333333"/>
          <w:szCs w:val="21"/>
        </w:rPr>
        <w:t>字段可确定下行短信的到达时间。</w:t>
      </w:r>
    </w:p>
    <w:p w:rsidR="00E04E66" w:rsidRPr="007B59D3" w:rsidRDefault="00E04E66" w:rsidP="007B59D3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:rsidR="00D97E27" w:rsidRPr="00876C5C" w:rsidRDefault="00D97E27" w:rsidP="001C6131">
      <w:pPr>
        <w:autoSpaceDE w:val="0"/>
        <w:autoSpaceDN w:val="0"/>
        <w:adjustRightInd w:val="0"/>
        <w:spacing w:line="360" w:lineRule="auto"/>
        <w:ind w:leftChars="200"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[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</w:t>
      </w:r>
      <w:r w:rsidR="00D97E27" w:rsidRPr="00876C5C">
        <w:rPr>
          <w:rFonts w:ascii="宋体" w:eastAsia="宋体" w:hAnsi="Times New Roman" w:cs="Times New Roman"/>
          <w:kern w:val="0"/>
          <w:szCs w:val="21"/>
        </w:rPr>
        <w:t xml:space="preserve">  </w:t>
      </w:r>
      <w:r w:rsidRPr="00876C5C">
        <w:rPr>
          <w:rFonts w:ascii="宋体" w:eastAsia="宋体" w:hAnsi="Times New Roman" w:cs="Times New Roman"/>
          <w:kern w:val="0"/>
          <w:szCs w:val="21"/>
        </w:rPr>
        <w:t>{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E72925" w:rsidRPr="00876C5C">
        <w:rPr>
          <w:rFonts w:ascii="宋体" w:eastAsia="宋体" w:hAnsi="Times New Roman" w:cs="Times New Roman"/>
          <w:kern w:val="0"/>
          <w:szCs w:val="21"/>
        </w:rPr>
        <w:t>sid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692EA3" w:rsidRPr="00876C5C">
        <w:rPr>
          <w:rFonts w:ascii="宋体" w:eastAsia="宋体" w:hAnsi="Times New Roman" w:cs="Times New Roman"/>
          <w:kern w:val="0"/>
          <w:szCs w:val="21"/>
        </w:rPr>
        <w:t>uid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"00",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02363C" w:rsidRPr="00876C5C">
        <w:rPr>
          <w:rFonts w:ascii="宋体" w:eastAsia="宋体" w:hAnsi="Times New Roman" w:cs="Times New Roman"/>
          <w:kern w:val="0"/>
          <w:szCs w:val="21"/>
        </w:rPr>
        <w:t>mobile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"13800138000",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F57F0D" w:rsidRPr="00876C5C">
        <w:rPr>
          <w:rFonts w:ascii="宋体" w:eastAsia="宋体" w:hAnsi="Times New Roman" w:cs="Times New Roman"/>
          <w:kern w:val="0"/>
          <w:szCs w:val="21"/>
        </w:rPr>
        <w:t>report_status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E61013" w:rsidRPr="00876C5C">
        <w:rPr>
          <w:rFonts w:ascii="宋体" w:eastAsia="宋体" w:hAnsi="Times New Roman" w:cs="Times New Roman"/>
          <w:kern w:val="0"/>
          <w:szCs w:val="21"/>
        </w:rPr>
        <w:t>SUCCESS</w:t>
      </w:r>
      <w:r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"desc"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BA541B" w:rsidRPr="00876C5C">
        <w:rPr>
          <w:rFonts w:ascii="宋体" w:eastAsia="宋体" w:hAnsi="Times New Roman" w:cs="Times New Roman"/>
          <w:kern w:val="0"/>
          <w:szCs w:val="21"/>
        </w:rPr>
        <w:t>DELIVRD</w:t>
      </w:r>
      <w:r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8A24C3" w:rsidRPr="00876C5C">
        <w:rPr>
          <w:rFonts w:ascii="宋体" w:eastAsia="宋体" w:hAnsi="Times New Roman" w:cs="Times New Roman"/>
          <w:kern w:val="0"/>
          <w:szCs w:val="21"/>
        </w:rPr>
        <w:t>user_receive_time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}</w:t>
      </w:r>
      <w:r w:rsidR="00D97E27" w:rsidRPr="00876C5C">
        <w:rPr>
          <w:rFonts w:ascii="宋体" w:eastAsia="宋体" w:hAnsi="Times New Roman" w:cs="Times New Roman"/>
          <w:kern w:val="0"/>
          <w:szCs w:val="21"/>
        </w:rPr>
        <w:t>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Chars="187" w:firstLine="393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{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E72925" w:rsidRPr="00876C5C">
        <w:rPr>
          <w:rFonts w:ascii="宋体" w:eastAsia="宋体" w:hAnsi="Times New Roman" w:cs="Times New Roman"/>
          <w:kern w:val="0"/>
          <w:szCs w:val="21"/>
        </w:rPr>
        <w:t>sid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692EA3" w:rsidRPr="00876C5C">
        <w:rPr>
          <w:rFonts w:ascii="宋体" w:eastAsia="宋体" w:hAnsi="Times New Roman" w:cs="Times New Roman"/>
          <w:kern w:val="0"/>
          <w:szCs w:val="21"/>
        </w:rPr>
        <w:t>uid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"00",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BD7208" w:rsidRPr="00876C5C">
        <w:rPr>
          <w:rFonts w:ascii="宋体" w:eastAsia="宋体" w:hAnsi="Times New Roman" w:cs="Times New Roman"/>
          <w:kern w:val="0"/>
          <w:szCs w:val="21"/>
        </w:rPr>
        <w:t>mobile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"13800138001",</w:t>
      </w:r>
    </w:p>
    <w:p w:rsidR="00E04E66" w:rsidRPr="00876C5C" w:rsidRDefault="002401B1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F57F0D" w:rsidRPr="00876C5C">
        <w:rPr>
          <w:rFonts w:ascii="宋体" w:eastAsia="宋体" w:hAnsi="Times New Roman" w:cs="Times New Roman"/>
          <w:kern w:val="0"/>
          <w:szCs w:val="21"/>
        </w:rPr>
        <w:t>report_status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"FAIL</w:t>
      </w:r>
      <w:r w:rsidR="00E04E66"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"desc"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Pr="00876C5C">
        <w:rPr>
          <w:rFonts w:ascii="宋体" w:eastAsia="宋体" w:hAnsi="Times New Roman" w:cs="Times New Roman" w:hint="eastAsia"/>
          <w:kern w:val="0"/>
          <w:szCs w:val="21"/>
        </w:rPr>
        <w:t>MC:0001</w:t>
      </w:r>
      <w:r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93125E" w:rsidRPr="00876C5C">
        <w:rPr>
          <w:rFonts w:ascii="宋体" w:eastAsia="宋体" w:hAnsi="Times New Roman" w:cs="Times New Roman"/>
          <w:kern w:val="0"/>
          <w:szCs w:val="21"/>
        </w:rPr>
        <w:t>user_receive_time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Chars="200" w:firstLine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}</w:t>
      </w:r>
    </w:p>
    <w:p w:rsidR="00E04E66" w:rsidRPr="00E04E66" w:rsidRDefault="005A0C86" w:rsidP="007B59D3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]</w:t>
      </w:r>
    </w:p>
    <w:p w:rsid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FF65BB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FF65BB" w:rsidRPr="00B200FF" w:rsidRDefault="00FF65BB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F65BB" w:rsidRPr="00B200FF" w:rsidRDefault="00FF65BB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F65BB" w:rsidRPr="00B200FF" w:rsidRDefault="00FF65BB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FF65BB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lastRenderedPageBreak/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6E5C4C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/xxx/xxx/xxx</w:t>
            </w: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 HTTP/1.1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537EF1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</w:t>
            </w:r>
            <w:r w:rsidR="00F94C53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39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FF65BB" w:rsidTr="00477669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537EF1" w:rsidP="00EB7F9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[{"sid"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13800138000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SUCCESS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DELIVRD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</w:t>
            </w:r>
            <w:r w:rsidR="003F04B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 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17:52:15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"},{"sid":"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13800138001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FAIL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MC:0001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 17:52:15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"}]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FF65BB" w:rsidRDefault="00FF65BB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F65BB" w:rsidRPr="00E04E66" w:rsidRDefault="00FF65BB" w:rsidP="00FF65BB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E04E66" w:rsidRPr="00E04E66" w:rsidRDefault="00E04E66" w:rsidP="002A64C1">
      <w:pPr>
        <w:pStyle w:val="3"/>
        <w:numPr>
          <w:ilvl w:val="0"/>
          <w:numId w:val="1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E04E66" w:rsidRPr="00E04E66" w:rsidRDefault="00E04E66" w:rsidP="00E621B6">
      <w:pPr>
        <w:pStyle w:val="4"/>
        <w:numPr>
          <w:ilvl w:val="0"/>
          <w:numId w:val="1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8"/>
        <w:gridCol w:w="929"/>
        <w:gridCol w:w="914"/>
        <w:gridCol w:w="5265"/>
      </w:tblGrid>
      <w:tr w:rsidR="00E04E66" w:rsidRPr="00E04E66" w:rsidTr="00A27D72">
        <w:tc>
          <w:tcPr>
            <w:tcW w:w="1188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29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14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265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说</w:t>
            </w:r>
            <w:r w:rsidRPr="00A27D72">
              <w:rPr>
                <w:rFonts w:ascii="宋体"/>
                <w:b/>
                <w:szCs w:val="21"/>
              </w:rPr>
              <w:t>明</w:t>
            </w:r>
          </w:p>
        </w:tc>
      </w:tr>
      <w:tr w:rsidR="00E04E66" w:rsidRPr="00E04E66" w:rsidTr="00A27D72">
        <w:tc>
          <w:tcPr>
            <w:tcW w:w="1188" w:type="dxa"/>
          </w:tcPr>
          <w:p w:rsidR="00E04E66" w:rsidRPr="00E04E66" w:rsidRDefault="00AF5C32" w:rsidP="00E04E66">
            <w:pPr>
              <w:widowControl/>
              <w:spacing w:line="420" w:lineRule="atLeast"/>
              <w:jc w:val="left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code</w:t>
            </w:r>
          </w:p>
        </w:tc>
        <w:tc>
          <w:tcPr>
            <w:tcW w:w="929" w:type="dxa"/>
          </w:tcPr>
          <w:p w:rsidR="00E04E66" w:rsidRPr="00E04E66" w:rsidRDefault="00E42922" w:rsidP="00A27D72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4" w:type="dxa"/>
          </w:tcPr>
          <w:p w:rsidR="00E04E66" w:rsidRPr="00E04E66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65" w:type="dxa"/>
          </w:tcPr>
          <w:p w:rsidR="00152931" w:rsidRDefault="00E04E66" w:rsidP="00AF5C32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返回错误码，</w:t>
            </w:r>
          </w:p>
          <w:p w:rsidR="00E04E66" w:rsidRPr="00E04E66" w:rsidRDefault="00E04E66" w:rsidP="00AF5C32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0：成功，</w:t>
            </w:r>
            <w:r w:rsidR="00AF5C32">
              <w:rPr>
                <w:rFonts w:ascii="宋体" w:hAnsi="宋体" w:hint="eastAsia"/>
                <w:color w:val="333333"/>
                <w:szCs w:val="21"/>
              </w:rPr>
              <w:t>其它</w:t>
            </w:r>
            <w:r w:rsidR="00AF5C32">
              <w:rPr>
                <w:rFonts w:ascii="宋体" w:hAnsi="宋体"/>
                <w:color w:val="333333"/>
                <w:szCs w:val="21"/>
              </w:rPr>
              <w:t>失败</w:t>
            </w:r>
          </w:p>
        </w:tc>
      </w:tr>
      <w:tr w:rsidR="004C5306" w:rsidRPr="00E04E66" w:rsidTr="00A27D72">
        <w:tc>
          <w:tcPr>
            <w:tcW w:w="1188" w:type="dxa"/>
          </w:tcPr>
          <w:p w:rsidR="004C5306" w:rsidRPr="00794EE9" w:rsidRDefault="00494C99" w:rsidP="004C530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/>
                <w:color w:val="333333"/>
                <w:szCs w:val="21"/>
              </w:rPr>
              <w:t>errmsg</w:t>
            </w:r>
          </w:p>
        </w:tc>
        <w:tc>
          <w:tcPr>
            <w:tcW w:w="929" w:type="dxa"/>
          </w:tcPr>
          <w:p w:rsidR="004C5306" w:rsidRPr="00794EE9" w:rsidRDefault="004C5306" w:rsidP="00A27D72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/>
                <w:color w:val="333333"/>
                <w:szCs w:val="21"/>
              </w:rPr>
              <w:t>S</w:t>
            </w:r>
            <w:r w:rsidRPr="00794EE9"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4" w:type="dxa"/>
          </w:tcPr>
          <w:p w:rsidR="004C5306" w:rsidRPr="00794EE9" w:rsidRDefault="004C5306" w:rsidP="004C530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 w:hint="eastAsia"/>
                <w:color w:val="333333"/>
                <w:szCs w:val="21"/>
              </w:rPr>
              <w:t>可</w:t>
            </w:r>
            <w:r w:rsidRPr="00794EE9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265" w:type="dxa"/>
          </w:tcPr>
          <w:p w:rsidR="004C5306" w:rsidRPr="00794EE9" w:rsidRDefault="004C5306" w:rsidP="004C530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 w:hint="eastAsia"/>
                <w:color w:val="333333"/>
                <w:szCs w:val="21"/>
              </w:rPr>
              <w:t>返回</w:t>
            </w:r>
            <w:r w:rsidRPr="00794EE9">
              <w:rPr>
                <w:rFonts w:ascii="宋体" w:hAnsi="宋体"/>
                <w:color w:val="333333"/>
                <w:szCs w:val="21"/>
              </w:rPr>
              <w:t>错误详细描述</w:t>
            </w:r>
          </w:p>
        </w:tc>
      </w:tr>
    </w:tbl>
    <w:p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color w:val="00B050"/>
          <w:kern w:val="0"/>
          <w:sz w:val="24"/>
          <w:szCs w:val="21"/>
        </w:rPr>
      </w:pPr>
    </w:p>
    <w:p w:rsidR="00E04E66" w:rsidRPr="00E04E66" w:rsidRDefault="00E04E66" w:rsidP="00E621B6">
      <w:pPr>
        <w:pStyle w:val="4"/>
        <w:numPr>
          <w:ilvl w:val="0"/>
          <w:numId w:val="1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Pr="00E04E66">
        <w:rPr>
          <w:rFonts w:hint="eastAsia"/>
          <w:sz w:val="24"/>
          <w:szCs w:val="24"/>
        </w:rPr>
        <w:t>:</w:t>
      </w:r>
    </w:p>
    <w:p w:rsidR="00D90D38" w:rsidRPr="00D80556" w:rsidRDefault="00D90D38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 w:hint="eastAsia"/>
          <w:kern w:val="0"/>
          <w:szCs w:val="21"/>
        </w:rPr>
        <w:t>成功</w:t>
      </w:r>
      <w:r w:rsidRPr="00D80556">
        <w:rPr>
          <w:rFonts w:ascii="宋体" w:eastAsia="宋体" w:hAnsi="宋体" w:cs="Times New Roman"/>
          <w:kern w:val="0"/>
          <w:szCs w:val="21"/>
        </w:rPr>
        <w:t>：</w:t>
      </w:r>
    </w:p>
    <w:p w:rsidR="00E04E66" w:rsidRPr="00D80556" w:rsidRDefault="00E04E66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{</w:t>
      </w:r>
    </w:p>
    <w:p w:rsidR="00E04E66" w:rsidRPr="00D80556" w:rsidRDefault="00E04E66" w:rsidP="005270BA">
      <w:pPr>
        <w:autoSpaceDE w:val="0"/>
        <w:autoSpaceDN w:val="0"/>
        <w:adjustRightInd w:val="0"/>
        <w:spacing w:line="360" w:lineRule="auto"/>
        <w:ind w:leftChars="300" w:left="630" w:firstLineChars="250" w:firstLine="525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="00E42922" w:rsidRPr="00D80556">
        <w:rPr>
          <w:rFonts w:ascii="宋体" w:eastAsia="宋体" w:hAnsi="宋体" w:cs="Times New Roman"/>
          <w:kern w:val="0"/>
          <w:szCs w:val="21"/>
        </w:rPr>
        <w:t>code</w:t>
      </w: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="00D80556" w:rsidRPr="00D80556">
        <w:rPr>
          <w:rFonts w:ascii="宋体" w:eastAsia="宋体" w:hAnsi="宋体" w:cs="Times New Roman"/>
          <w:kern w:val="0"/>
          <w:szCs w:val="21"/>
        </w:rPr>
        <w:t>:</w:t>
      </w:r>
      <w:r w:rsidR="00E42922" w:rsidRPr="00D80556">
        <w:rPr>
          <w:rFonts w:ascii="宋体" w:eastAsia="宋体" w:hAnsi="宋体" w:cs="Times New Roman"/>
          <w:kern w:val="0"/>
          <w:szCs w:val="21"/>
        </w:rPr>
        <w:t>"0"</w:t>
      </w:r>
    </w:p>
    <w:p w:rsidR="00E04E66" w:rsidRPr="00D80556" w:rsidRDefault="00E04E66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}</w:t>
      </w:r>
      <w:r w:rsidR="00BC4C2F" w:rsidRPr="00D80556">
        <w:rPr>
          <w:rFonts w:ascii="宋体" w:eastAsia="宋体" w:hAnsi="宋体" w:cs="Times New Roman" w:hint="eastAsia"/>
          <w:kern w:val="0"/>
          <w:szCs w:val="21"/>
        </w:rPr>
        <w:t>//成功</w:t>
      </w:r>
    </w:p>
    <w:p w:rsidR="001C2432" w:rsidRPr="00D80556" w:rsidRDefault="001C2432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</w:p>
    <w:p w:rsidR="00E04E66" w:rsidRPr="00D80556" w:rsidRDefault="00D90D38" w:rsidP="00E04E66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 w:hint="eastAsia"/>
          <w:kern w:val="0"/>
          <w:szCs w:val="21"/>
        </w:rPr>
        <w:tab/>
      </w:r>
      <w:r w:rsidR="001C2432" w:rsidRPr="00D80556">
        <w:rPr>
          <w:rFonts w:ascii="宋体" w:eastAsia="宋体" w:hAnsi="宋体" w:cs="Times New Roman"/>
          <w:kern w:val="0"/>
          <w:szCs w:val="21"/>
        </w:rPr>
        <w:t xml:space="preserve">  </w:t>
      </w:r>
      <w:r w:rsidRPr="00D80556">
        <w:rPr>
          <w:rFonts w:ascii="宋体" w:eastAsia="宋体" w:hAnsi="宋体" w:cs="Times New Roman" w:hint="eastAsia"/>
          <w:kern w:val="0"/>
          <w:szCs w:val="21"/>
        </w:rPr>
        <w:t>失败</w:t>
      </w:r>
      <w:r w:rsidRPr="00D80556">
        <w:rPr>
          <w:rFonts w:ascii="宋体" w:eastAsia="宋体" w:hAnsi="宋体" w:cs="Times New Roman"/>
          <w:kern w:val="0"/>
          <w:szCs w:val="21"/>
        </w:rPr>
        <w:t>：</w:t>
      </w:r>
    </w:p>
    <w:p w:rsidR="00D90D38" w:rsidRPr="00D80556" w:rsidRDefault="00D90D38" w:rsidP="00D90D38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{</w:t>
      </w:r>
    </w:p>
    <w:p w:rsidR="00D90D38" w:rsidRPr="00D80556" w:rsidRDefault="00D90D38" w:rsidP="00D90D38">
      <w:pPr>
        <w:autoSpaceDE w:val="0"/>
        <w:autoSpaceDN w:val="0"/>
        <w:adjustRightInd w:val="0"/>
        <w:spacing w:line="360" w:lineRule="auto"/>
        <w:ind w:leftChars="300" w:left="630" w:firstLineChars="250" w:firstLine="525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"code</w:t>
      </w:r>
      <w:r w:rsidR="0088369F" w:rsidRPr="00D80556">
        <w:rPr>
          <w:rFonts w:ascii="宋体" w:eastAsia="宋体" w:hAnsi="宋体" w:cs="Times New Roman"/>
          <w:kern w:val="0"/>
          <w:szCs w:val="21"/>
        </w:rPr>
        <w:t>"</w:t>
      </w:r>
      <w:r w:rsidR="00D80556" w:rsidRPr="00D80556">
        <w:rPr>
          <w:rFonts w:ascii="宋体" w:eastAsia="宋体" w:hAnsi="宋体" w:cs="Times New Roman"/>
          <w:kern w:val="0"/>
          <w:szCs w:val="21"/>
        </w:rPr>
        <w:t>:</w:t>
      </w: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="00FF035A" w:rsidRPr="00D80556">
        <w:rPr>
          <w:rFonts w:ascii="宋体" w:eastAsia="宋体" w:hAnsi="宋体" w:cs="Times New Roman"/>
          <w:kern w:val="0"/>
          <w:szCs w:val="21"/>
        </w:rPr>
        <w:t>403</w:t>
      </w: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Pr="00D80556">
        <w:rPr>
          <w:rFonts w:ascii="宋体" w:eastAsia="宋体" w:hAnsi="宋体" w:cs="Times New Roman" w:hint="eastAsia"/>
          <w:kern w:val="0"/>
          <w:szCs w:val="21"/>
        </w:rPr>
        <w:t>，</w:t>
      </w:r>
    </w:p>
    <w:p w:rsidR="00D90D38" w:rsidRPr="00D80556" w:rsidRDefault="00D90D38" w:rsidP="00D90D38">
      <w:pPr>
        <w:autoSpaceDE w:val="0"/>
        <w:autoSpaceDN w:val="0"/>
        <w:adjustRightInd w:val="0"/>
        <w:spacing w:line="360" w:lineRule="auto"/>
        <w:ind w:leftChars="300" w:left="630" w:firstLineChars="250" w:firstLine="525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"errmsg"</w:t>
      </w:r>
      <w:r w:rsidR="00D80556" w:rsidRPr="00D80556">
        <w:rPr>
          <w:rFonts w:ascii="宋体" w:eastAsia="宋体" w:hAnsi="宋体" w:cs="Times New Roman"/>
          <w:kern w:val="0"/>
          <w:szCs w:val="21"/>
        </w:rPr>
        <w:t>:</w:t>
      </w:r>
      <w:r w:rsidRPr="00D80556">
        <w:rPr>
          <w:rFonts w:ascii="宋体" w:eastAsia="宋体" w:hAnsi="宋体" w:cs="Times New Roman"/>
          <w:kern w:val="0"/>
          <w:szCs w:val="21"/>
        </w:rPr>
        <w:t>"ip limit"</w:t>
      </w:r>
    </w:p>
    <w:p w:rsidR="00645D7C" w:rsidRPr="00152931" w:rsidRDefault="00D90D38" w:rsidP="00152931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}</w:t>
      </w:r>
      <w:r w:rsidR="00BC4C2F" w:rsidRPr="00D80556">
        <w:rPr>
          <w:rFonts w:ascii="宋体" w:eastAsia="宋体" w:hAnsi="宋体" w:cs="Times New Roman" w:hint="eastAsia"/>
          <w:kern w:val="0"/>
          <w:szCs w:val="21"/>
        </w:rPr>
        <w:t>//ip非法</w:t>
      </w: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841091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841091" w:rsidRPr="00B200FF" w:rsidRDefault="00841091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41091" w:rsidRPr="00B200FF" w:rsidRDefault="0084109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41091" w:rsidRPr="00B200FF" w:rsidRDefault="0084109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841091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  <w:tr w:rsidR="00841091" w:rsidTr="00477669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96322C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96322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{"code"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96322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96322C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</w:t>
            </w:r>
            <w:r w:rsidRPr="0096322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</w:t>
            </w:r>
          </w:p>
          <w:p w:rsidR="00841091" w:rsidRPr="0096322C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或</w:t>
            </w:r>
          </w:p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{"code"</w:t>
            </w:r>
            <w:r w:rsidR="00D80556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96322C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403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"，"errmsg"</w:t>
            </w:r>
            <w:r w:rsidR="00D80556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96322C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ip limit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841091" w:rsidRDefault="00841091" w:rsidP="00152931"/>
    <w:p w:rsidR="009A08D2" w:rsidRPr="00E04E66" w:rsidRDefault="009A08D2" w:rsidP="009A08D2">
      <w:pPr>
        <w:pStyle w:val="2"/>
        <w:numPr>
          <w:ilvl w:val="0"/>
          <w:numId w:val="9"/>
        </w:numPr>
        <w:ind w:left="709" w:hanging="709"/>
      </w:pPr>
      <w:bookmarkStart w:id="11" w:name="OLE_LINK6"/>
      <w:r w:rsidRPr="00E04E66">
        <w:rPr>
          <w:rFonts w:hint="eastAsia"/>
        </w:rPr>
        <w:lastRenderedPageBreak/>
        <w:t>短</w:t>
      </w:r>
      <w:r w:rsidRPr="00E04E66">
        <w:t>信</w:t>
      </w:r>
      <w:r w:rsidRPr="00E04E66">
        <w:rPr>
          <w:rFonts w:hint="eastAsia"/>
        </w:rPr>
        <w:t>状态</w:t>
      </w:r>
      <w:r w:rsidRPr="00E04E66">
        <w:t>报告</w:t>
      </w:r>
      <w:r>
        <w:rPr>
          <w:rFonts w:hint="eastAsia"/>
        </w:rPr>
        <w:t>－拉</w:t>
      </w:r>
      <w:r>
        <w:t>取方式</w:t>
      </w:r>
    </w:p>
    <w:p w:rsidR="009A08D2" w:rsidRPr="00E04E66" w:rsidRDefault="009A08D2" w:rsidP="00C07CF3">
      <w:pPr>
        <w:pStyle w:val="3"/>
        <w:numPr>
          <w:ilvl w:val="0"/>
          <w:numId w:val="2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:rsidR="009A08D2" w:rsidRPr="00E04E66" w:rsidRDefault="009A08D2" w:rsidP="00C07CF3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:rsidR="007C3F1F" w:rsidRPr="00017854" w:rsidRDefault="007C3F1F" w:rsidP="007C3F1F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color w:val="0070C0"/>
          <w:kern w:val="0"/>
          <w:sz w:val="24"/>
          <w:szCs w:val="24"/>
        </w:rPr>
      </w:pP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https://api.ucpaas.com/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sms</w:t>
      </w:r>
      <w:r w:rsidR="007648B5"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-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partner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/access/{用户帐号}/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getreport</w:t>
      </w:r>
    </w:p>
    <w:p w:rsidR="006F5C50" w:rsidRPr="00C11F41" w:rsidRDefault="007C3F1F" w:rsidP="00C11F41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注意：为了确保数据隐私和安全，用户</w:t>
      </w:r>
      <w:r w:rsidRPr="00D97055">
        <w:rPr>
          <w:rFonts w:ascii="宋体" w:eastAsia="宋体" w:hAnsi="Times New Roman" w:cs="Times New Roman" w:hint="eastAsia"/>
          <w:kern w:val="0"/>
          <w:sz w:val="24"/>
          <w:szCs w:val="24"/>
        </w:rPr>
        <w:t>需要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通过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Https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P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ost方式请求</w:t>
      </w:r>
      <w:r w:rsidR="00453A16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="00453A16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消息格式</w:t>
      </w:r>
      <w:r w:rsidR="00327E4B">
        <w:rPr>
          <w:rFonts w:ascii="宋体" w:eastAsia="宋体" w:hAnsi="Times New Roman" w:cs="Times New Roman" w:hint="eastAsia"/>
          <w:kern w:val="0"/>
          <w:sz w:val="24"/>
          <w:szCs w:val="24"/>
        </w:rPr>
        <w:t>：</w:t>
      </w:r>
      <w:r w:rsidR="00453A16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json表达式</w:t>
      </w:r>
      <w:r w:rsidR="00453A16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</w:p>
    <w:p w:rsidR="006F5C50" w:rsidRPr="00E04E66" w:rsidRDefault="006F5C50" w:rsidP="006F5C50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  <w:bookmarkStart w:id="12" w:name="_GoBack"/>
      <w:bookmarkEnd w:id="12"/>
    </w:p>
    <w:p w:rsidR="006F5C50" w:rsidRPr="008E3529" w:rsidRDefault="006F5C50" w:rsidP="006F5C50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8E3529">
        <w:rPr>
          <w:rFonts w:ascii="宋体" w:eastAsia="宋体" w:hAnsi="Times New Roman" w:cs="Times New Roman"/>
          <w:kern w:val="0"/>
          <w:szCs w:val="21"/>
        </w:rPr>
        <w:t>Accept:application/json;</w:t>
      </w:r>
    </w:p>
    <w:p w:rsidR="006F5C50" w:rsidRPr="008E3529" w:rsidRDefault="006F5C50" w:rsidP="007252DA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8E3529">
        <w:rPr>
          <w:rFonts w:ascii="宋体" w:eastAsia="宋体" w:hAnsi="Times New Roman" w:cs="Times New Roman"/>
          <w:kern w:val="0"/>
          <w:szCs w:val="21"/>
        </w:rPr>
        <w:t>Content-Type:application/json;charset=utf-8;</w:t>
      </w:r>
      <w:r w:rsidR="007252DA" w:rsidRPr="008E3529">
        <w:rPr>
          <w:rFonts w:ascii="宋体" w:eastAsia="宋体" w:hAnsi="Times New Roman" w:cs="Times New Roman"/>
          <w:kern w:val="0"/>
          <w:szCs w:val="21"/>
        </w:rPr>
        <w:t xml:space="preserve"> </w:t>
      </w:r>
    </w:p>
    <w:p w:rsidR="00A74C66" w:rsidRPr="00E04E66" w:rsidRDefault="00A74C66" w:rsidP="00A74C66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4"/>
        <w:gridCol w:w="971"/>
        <w:gridCol w:w="906"/>
        <w:gridCol w:w="5205"/>
      </w:tblGrid>
      <w:tr w:rsidR="00A74C66" w:rsidRPr="00E04E66" w:rsidTr="00544269">
        <w:tc>
          <w:tcPr>
            <w:tcW w:w="1214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71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06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205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说</w:t>
            </w:r>
            <w:r w:rsidRPr="00544269">
              <w:rPr>
                <w:rFonts w:ascii="宋体"/>
                <w:b/>
                <w:szCs w:val="21"/>
              </w:rPr>
              <w:t>明</w:t>
            </w:r>
          </w:p>
        </w:tc>
      </w:tr>
      <w:tr w:rsidR="00A74C66" w:rsidRPr="00E04E66" w:rsidTr="00544269">
        <w:tc>
          <w:tcPr>
            <w:tcW w:w="1214" w:type="dxa"/>
          </w:tcPr>
          <w:p w:rsidR="00A74C66" w:rsidRPr="00E04E66" w:rsidRDefault="00A74C66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</w:p>
        </w:tc>
        <w:tc>
          <w:tcPr>
            <w:tcW w:w="971" w:type="dxa"/>
          </w:tcPr>
          <w:p w:rsidR="00A74C66" w:rsidRPr="00E04E66" w:rsidRDefault="00A74C66" w:rsidP="00544269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A74C66" w:rsidRPr="00E04E66" w:rsidRDefault="00A74C66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FB58D6" w:rsidRDefault="00A74C6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帐号</w:t>
            </w:r>
            <w:r w:rsidR="00017854">
              <w:rPr>
                <w:rFonts w:ascii="宋体" w:hAnsi="宋体" w:hint="eastAsia"/>
                <w:color w:val="333333"/>
                <w:szCs w:val="21"/>
              </w:rPr>
              <w:t>，</w:t>
            </w:r>
            <w:r>
              <w:rPr>
                <w:rFonts w:ascii="宋体" w:hAnsi="宋体" w:hint="eastAsia"/>
                <w:color w:val="333333"/>
                <w:szCs w:val="21"/>
              </w:rPr>
              <w:t>6位</w:t>
            </w:r>
          </w:p>
          <w:p w:rsidR="00A74C66" w:rsidRPr="00E04E66" w:rsidRDefault="00FB58D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如：a</w:t>
            </w:r>
            <w:r>
              <w:rPr>
                <w:rFonts w:ascii="宋体" w:hAnsi="宋体"/>
                <w:color w:val="333333"/>
                <w:szCs w:val="21"/>
              </w:rPr>
              <w:t>00012,b00012</w:t>
            </w:r>
          </w:p>
        </w:tc>
      </w:tr>
      <w:tr w:rsidR="00A74C66" w:rsidRPr="00E04E66" w:rsidTr="00544269">
        <w:tc>
          <w:tcPr>
            <w:tcW w:w="1214" w:type="dxa"/>
          </w:tcPr>
          <w:p w:rsidR="00A74C66" w:rsidRPr="00E04E66" w:rsidRDefault="00A74C66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71" w:type="dxa"/>
          </w:tcPr>
          <w:p w:rsidR="00A74C66" w:rsidRPr="00E04E66" w:rsidRDefault="00A74C66" w:rsidP="00544269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A74C66" w:rsidRPr="00E04E66" w:rsidRDefault="00A74C66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FB58D6" w:rsidRDefault="00A74C6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密码</w:t>
            </w:r>
            <w:r>
              <w:rPr>
                <w:rFonts w:ascii="宋体" w:hAnsi="宋体" w:hint="eastAsia"/>
                <w:color w:val="333333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，MD5加密</w:t>
            </w:r>
            <w:r>
              <w:rPr>
                <w:rFonts w:ascii="宋体" w:hAnsi="宋体" w:hint="eastAsia"/>
                <w:color w:val="333333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Cs w:val="21"/>
              </w:rPr>
              <w:t>小</w:t>
            </w:r>
            <w:r w:rsidRPr="00F37B8D">
              <w:rPr>
                <w:rFonts w:ascii="宋体" w:hAnsi="宋体" w:hint="eastAsia"/>
                <w:color w:val="333333"/>
                <w:szCs w:val="21"/>
              </w:rPr>
              <w:t>写</w:t>
            </w:r>
          </w:p>
          <w:p w:rsidR="00A74C66" w:rsidRPr="00E04E66" w:rsidRDefault="00FB58D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</w:t>
            </w:r>
            <w:r w:rsidRPr="00477669">
              <w:rPr>
                <w:rFonts w:ascii="宋体" w:hAnsi="宋体"/>
                <w:color w:val="333333"/>
                <w:szCs w:val="21"/>
              </w:rPr>
              <w:t>1bbd886460827015e5d605ed44252251</w:t>
            </w:r>
          </w:p>
        </w:tc>
      </w:tr>
    </w:tbl>
    <w:p w:rsidR="00A74C66" w:rsidRPr="009F6C4E" w:rsidRDefault="00A74C66" w:rsidP="00A74C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A74C66" w:rsidRPr="00E04E66" w:rsidRDefault="00A74C66" w:rsidP="00A74C66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="005A139A">
        <w:rPr>
          <w:rFonts w:hint="eastAsia"/>
          <w:sz w:val="24"/>
          <w:szCs w:val="24"/>
        </w:rPr>
        <w:t>：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{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"clientid"</w:t>
      </w:r>
      <w:r w:rsidR="00FE2453">
        <w:rPr>
          <w:rFonts w:ascii="宋体" w:eastAsia="宋体" w:hAnsi="Times New Roman" w:cs="Times New Roman"/>
          <w:kern w:val="0"/>
          <w:szCs w:val="21"/>
        </w:rPr>
        <w:t>:</w:t>
      </w:r>
      <w:r w:rsidRPr="00736B3A">
        <w:rPr>
          <w:rFonts w:ascii="宋体" w:eastAsia="宋体" w:hAnsi="Times New Roman" w:cs="Times New Roman"/>
          <w:kern w:val="0"/>
          <w:szCs w:val="21"/>
        </w:rPr>
        <w:t>"test",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"password"</w:t>
      </w:r>
      <w:r w:rsidR="00FE2453">
        <w:rPr>
          <w:rFonts w:ascii="宋体" w:eastAsia="宋体" w:hAnsi="Times New Roman" w:cs="Times New Roman"/>
          <w:kern w:val="0"/>
          <w:szCs w:val="21"/>
        </w:rPr>
        <w:t>:</w:t>
      </w:r>
      <w:r w:rsidRPr="00736B3A">
        <w:rPr>
          <w:rFonts w:ascii="宋体" w:eastAsia="宋体" w:hAnsi="Times New Roman" w:cs="Times New Roman"/>
          <w:kern w:val="0"/>
          <w:szCs w:val="21"/>
        </w:rPr>
        <w:t>"69</w:t>
      </w:r>
      <w:r w:rsidR="009C3072" w:rsidRPr="00736B3A">
        <w:rPr>
          <w:rFonts w:ascii="宋体" w:eastAsia="宋体" w:hAnsi="Times New Roman" w:cs="Times New Roman"/>
          <w:kern w:val="0"/>
          <w:szCs w:val="21"/>
        </w:rPr>
        <w:t>18d0046aab6a1ee290f751e02bd0b2"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}</w:t>
      </w:r>
    </w:p>
    <w:p w:rsidR="00736B3A" w:rsidRDefault="00736B3A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5A139A" w:rsidRDefault="005A139A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5A139A" w:rsidRDefault="005A139A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C11F41" w:rsidRDefault="00C11F41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736B3A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736B3A" w:rsidRPr="00B200FF" w:rsidRDefault="00736B3A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736B3A" w:rsidRPr="00B200FF" w:rsidRDefault="00736B3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736B3A" w:rsidRPr="00B200FF" w:rsidRDefault="00736B3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736B3A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/sms-partner/access/test/</w:t>
            </w:r>
            <w:r w:rsidR="00614ED2" w:rsidRPr="00614ED2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getreport 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FE245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FE245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CA5467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67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FE245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736B3A" w:rsidTr="009B7B0C">
        <w:trPr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736B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{"clientid":"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test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","password":"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6918d0046aab6a1ee290f751e02bd0b2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736B3A" w:rsidRDefault="00736B3A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736B3A" w:rsidRDefault="00736B3A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736B3A" w:rsidRPr="00E04E66" w:rsidRDefault="00736B3A" w:rsidP="00736B3A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br w:type="page"/>
      </w:r>
    </w:p>
    <w:p w:rsidR="009A08D2" w:rsidRPr="00E04E66" w:rsidRDefault="009A08D2" w:rsidP="009A08D2">
      <w:pPr>
        <w:pStyle w:val="3"/>
        <w:numPr>
          <w:ilvl w:val="0"/>
          <w:numId w:val="2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9A08D2" w:rsidRPr="00E04E66" w:rsidRDefault="009A08D2" w:rsidP="00916234">
      <w:pPr>
        <w:pStyle w:val="4"/>
        <w:numPr>
          <w:ilvl w:val="0"/>
          <w:numId w:val="27"/>
        </w:numPr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3906"/>
      </w:tblGrid>
      <w:tr w:rsidR="00916234" w:rsidRPr="00C30265" w:rsidTr="0039465A">
        <w:tc>
          <w:tcPr>
            <w:tcW w:w="2263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93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3906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说</w:t>
            </w:r>
            <w:r w:rsidRPr="00240B6E">
              <w:rPr>
                <w:rFonts w:ascii="宋体"/>
                <w:b/>
                <w:szCs w:val="21"/>
              </w:rPr>
              <w:t>明</w:t>
            </w:r>
          </w:p>
        </w:tc>
      </w:tr>
      <w:tr w:rsidR="00FB4858" w:rsidRPr="00C30265" w:rsidTr="0039465A">
        <w:tc>
          <w:tcPr>
            <w:tcW w:w="226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bookmarkStart w:id="13" w:name="OLE_LINK40"/>
            <w:bookmarkStart w:id="14" w:name="_Hlk460792880"/>
            <w:r w:rsidRPr="009F157F">
              <w:rPr>
                <w:rFonts w:asciiTheme="minorEastAsia" w:hAnsiTheme="minorEastAsia"/>
                <w:color w:val="333333"/>
                <w:szCs w:val="21"/>
              </w:rPr>
              <w:t>code</w:t>
            </w:r>
            <w:bookmarkEnd w:id="13"/>
          </w:p>
        </w:tc>
        <w:tc>
          <w:tcPr>
            <w:tcW w:w="99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1134" w:type="dxa"/>
          </w:tcPr>
          <w:p w:rsidR="00FB4858" w:rsidRPr="009F157F" w:rsidRDefault="00FB4858" w:rsidP="00FB4858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3906" w:type="dxa"/>
          </w:tcPr>
          <w:p w:rsidR="001068D3" w:rsidRDefault="007E0397" w:rsidP="001068D3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拉取</w:t>
            </w: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="001068D3" w:rsidRPr="009F157F">
              <w:rPr>
                <w:rFonts w:asciiTheme="minorEastAsia" w:hAnsiTheme="minorEastAsia" w:hint="eastAsia"/>
                <w:color w:val="333333"/>
                <w:szCs w:val="21"/>
              </w:rPr>
              <w:t>请求</w:t>
            </w:r>
            <w:r w:rsidR="001068D3">
              <w:rPr>
                <w:rFonts w:asciiTheme="minorEastAsia" w:hAnsiTheme="minorEastAsia" w:hint="eastAsia"/>
                <w:color w:val="333333"/>
                <w:szCs w:val="21"/>
              </w:rPr>
              <w:t>响应返</w:t>
            </w:r>
            <w:r w:rsidR="001068D3">
              <w:rPr>
                <w:rFonts w:asciiTheme="minorEastAsia" w:hAnsiTheme="minorEastAsia"/>
                <w:color w:val="333333"/>
                <w:szCs w:val="21"/>
              </w:rPr>
              <w:t>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FB4858" w:rsidRPr="009F157F" w:rsidRDefault="001068D3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 w:rsidR="005174C8">
              <w:rPr>
                <w:rFonts w:asciiTheme="minorEastAsia" w:hAnsiTheme="minorEastAsia"/>
                <w:color w:val="333333"/>
                <w:szCs w:val="21"/>
              </w:rPr>
              <w:t>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FB4858" w:rsidRPr="00C30265" w:rsidTr="0039465A">
        <w:tc>
          <w:tcPr>
            <w:tcW w:w="226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bookmarkStart w:id="15" w:name="OLE_LINK41"/>
            <w:bookmarkStart w:id="16" w:name="OLE_LINK42"/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msg</w:t>
            </w:r>
            <w:bookmarkEnd w:id="15"/>
            <w:bookmarkEnd w:id="16"/>
          </w:p>
        </w:tc>
        <w:tc>
          <w:tcPr>
            <w:tcW w:w="99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1134" w:type="dxa"/>
          </w:tcPr>
          <w:p w:rsidR="00FB4858" w:rsidRPr="009F157F" w:rsidRDefault="00FB4858" w:rsidP="00FB4858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3906" w:type="dxa"/>
          </w:tcPr>
          <w:p w:rsidR="005174C8" w:rsidRDefault="007E0397" w:rsidP="005174C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拉取</w:t>
            </w: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="005174C8">
              <w:rPr>
                <w:rFonts w:asciiTheme="minorEastAsia" w:hAnsiTheme="minorEastAsia" w:hint="eastAsia"/>
                <w:color w:val="333333"/>
                <w:szCs w:val="21"/>
              </w:rPr>
              <w:t>请求应答返回的</w:t>
            </w:r>
            <w:r w:rsidR="005174C8">
              <w:rPr>
                <w:rFonts w:asciiTheme="minorEastAsia" w:hAnsiTheme="minorEastAsia"/>
                <w:color w:val="333333"/>
                <w:szCs w:val="21"/>
              </w:rPr>
              <w:t>中文</w:t>
            </w:r>
            <w:r w:rsidR="005174C8" w:rsidRPr="00E04E66">
              <w:rPr>
                <w:rFonts w:asciiTheme="minorEastAsia" w:hAnsiTheme="minorEastAsia" w:hint="eastAsia"/>
                <w:color w:val="333333"/>
                <w:szCs w:val="21"/>
              </w:rPr>
              <w:t>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FB4858" w:rsidRPr="001D133E" w:rsidRDefault="005174C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短信请求响应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定义的中文描述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462A95" w:rsidRPr="00C30265" w:rsidTr="0039465A">
        <w:tc>
          <w:tcPr>
            <w:tcW w:w="2263" w:type="dxa"/>
          </w:tcPr>
          <w:p w:rsidR="00462A95" w:rsidRPr="00671AC6" w:rsidRDefault="00462A95" w:rsidP="00462A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671AC6"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993" w:type="dxa"/>
          </w:tcPr>
          <w:p w:rsidR="00462A95" w:rsidRPr="00671AC6" w:rsidRDefault="00462A95" w:rsidP="00240B6E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1134" w:type="dxa"/>
          </w:tcPr>
          <w:p w:rsidR="00462A95" w:rsidRPr="00671AC6" w:rsidRDefault="00462A95" w:rsidP="00462A9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3906" w:type="dxa"/>
          </w:tcPr>
          <w:p w:rsidR="00462A95" w:rsidRPr="00671AC6" w:rsidRDefault="00462A95" w:rsidP="00462A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状态报告</w:t>
            </w:r>
            <w:r w:rsidRPr="00671AC6">
              <w:rPr>
                <w:rFonts w:asciiTheme="minorEastAsia" w:hAnsiTheme="minorEastAsia"/>
                <w:color w:val="333333"/>
                <w:szCs w:val="21"/>
              </w:rPr>
              <w:t>的详细情况</w:t>
            </w:r>
          </w:p>
          <w:p w:rsidR="00805F6A" w:rsidRPr="00671AC6" w:rsidRDefault="00805F6A" w:rsidP="00462A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当code</w:t>
            </w:r>
            <w:r w:rsidRPr="00671AC6">
              <w:rPr>
                <w:rFonts w:asciiTheme="minorEastAsia" w:hAnsiTheme="minorEastAsia"/>
                <w:color w:val="333333"/>
                <w:szCs w:val="21"/>
              </w:rPr>
              <w:t>&lt;0</w:t>
            </w: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时</w:t>
            </w:r>
            <w:r w:rsidRPr="00671AC6">
              <w:rPr>
                <w:rFonts w:asciiTheme="minorEastAsia" w:hAnsiTheme="minorEastAsia"/>
                <w:color w:val="333333"/>
                <w:szCs w:val="21"/>
              </w:rPr>
              <w:t>，无此数</w:t>
            </w: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组</w:t>
            </w:r>
          </w:p>
        </w:tc>
      </w:tr>
      <w:bookmarkEnd w:id="14"/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E335D">
              <w:rPr>
                <w:rFonts w:ascii="宋体" w:hAnsi="宋体" w:hint="eastAsia"/>
                <w:color w:val="333333"/>
                <w:szCs w:val="21"/>
              </w:rPr>
              <w:t>s</w:t>
            </w:r>
            <w:r w:rsidRPr="00EE335D">
              <w:rPr>
                <w:rFonts w:ascii="宋体" w:hAnsi="宋体"/>
                <w:color w:val="333333"/>
                <w:szCs w:val="21"/>
              </w:rPr>
              <w:t>id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短信标识符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E335D">
              <w:rPr>
                <w:rFonts w:ascii="宋体" w:hAnsi="宋体"/>
                <w:color w:val="333333"/>
                <w:szCs w:val="21"/>
              </w:rPr>
              <w:t>uid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可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用户透</w:t>
            </w:r>
            <w:r w:rsidRPr="00C30265">
              <w:rPr>
                <w:rFonts w:ascii="宋体" w:hAnsi="宋体"/>
                <w:color w:val="333333"/>
                <w:szCs w:val="21"/>
              </w:rPr>
              <w:t>传</w:t>
            </w:r>
            <w:r w:rsidRPr="00C30265">
              <w:rPr>
                <w:rFonts w:ascii="宋体" w:hAnsi="宋体" w:hint="eastAsia"/>
                <w:color w:val="333333"/>
                <w:szCs w:val="21"/>
              </w:rPr>
              <w:t>ID，随</w:t>
            </w:r>
            <w:r w:rsidRPr="00C30265">
              <w:rPr>
                <w:rFonts w:ascii="宋体" w:hAnsi="宋体"/>
                <w:color w:val="333333"/>
                <w:szCs w:val="21"/>
              </w:rPr>
              <w:t>状态报告返回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短信接收端手机号码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E335D">
              <w:rPr>
                <w:rFonts w:ascii="宋体" w:hAnsi="宋体"/>
                <w:color w:val="333333"/>
                <w:szCs w:val="21"/>
                <w:lang w:eastAsia="en-US"/>
              </w:rPr>
              <w:t>report_status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  <w:lang w:eastAsia="en-US"/>
              </w:rPr>
              <w:t>③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码，SUCCESS/FAIL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E335D">
              <w:rPr>
                <w:rFonts w:ascii="宋体" w:hAnsi="宋体"/>
                <w:color w:val="333333"/>
                <w:szCs w:val="21"/>
              </w:rPr>
              <w:t>desc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</w:rPr>
              <w:t>④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D34E0B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Pr="00C30265">
              <w:rPr>
                <w:rFonts w:ascii="宋体" w:hAnsi="宋体"/>
                <w:color w:val="333333"/>
                <w:szCs w:val="21"/>
              </w:rPr>
              <w:t>代码</w:t>
            </w:r>
          </w:p>
          <w:p w:rsidR="00D34E0B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代码分类</w:t>
            </w:r>
            <w:r>
              <w:rPr>
                <w:rFonts w:ascii="宋体" w:hAnsi="宋体" w:hint="eastAsia"/>
                <w:color w:val="333333"/>
                <w:szCs w:val="21"/>
              </w:rPr>
              <w:t>：</w:t>
            </w:r>
          </w:p>
          <w:p w:rsidR="00D34E0B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运营商</w:t>
            </w:r>
            <w:r>
              <w:rPr>
                <w:rFonts w:asciiTheme="minorEastAsia" w:hAnsiTheme="minorEastAsia"/>
                <w:color w:val="333333"/>
                <w:szCs w:val="21"/>
              </w:rPr>
              <w:t>状态报告的</w:t>
            </w:r>
            <w:r>
              <w:rPr>
                <w:rFonts w:ascii="宋体" w:hAnsi="宋体"/>
                <w:color w:val="333333"/>
                <w:szCs w:val="21"/>
              </w:rPr>
              <w:t>返回</w:t>
            </w:r>
            <w:r w:rsidRPr="00C30265">
              <w:rPr>
                <w:rFonts w:ascii="宋体" w:hAnsi="宋体"/>
                <w:color w:val="333333"/>
                <w:szCs w:val="21"/>
              </w:rPr>
              <w:t>码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D34E0B" w:rsidRPr="00F3460D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短信平台状态报告的返回码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短信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状态</w:t>
            </w:r>
            <w:r>
              <w:rPr>
                <w:rFonts w:asciiTheme="minorEastAsia" w:hAnsiTheme="minorEastAsia"/>
                <w:color w:val="333333"/>
                <w:szCs w:val="21"/>
              </w:rPr>
              <w:t>报告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（详见第七章第2节）；</w:t>
            </w:r>
          </w:p>
        </w:tc>
      </w:tr>
      <w:tr w:rsidR="00916234" w:rsidRPr="00C30265" w:rsidTr="0039465A">
        <w:tc>
          <w:tcPr>
            <w:tcW w:w="2263" w:type="dxa"/>
          </w:tcPr>
          <w:p w:rsidR="00916234" w:rsidRPr="00C30265" w:rsidRDefault="00916234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/>
                <w:color w:val="333333"/>
                <w:szCs w:val="21"/>
              </w:rPr>
              <w:t>user_receive_time</w:t>
            </w:r>
          </w:p>
        </w:tc>
        <w:tc>
          <w:tcPr>
            <w:tcW w:w="993" w:type="dxa"/>
          </w:tcPr>
          <w:p w:rsidR="00916234" w:rsidRPr="00C30265" w:rsidRDefault="00916234" w:rsidP="00240B6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916234" w:rsidRPr="00C30265" w:rsidRDefault="0091623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916234" w:rsidRPr="00C30265" w:rsidRDefault="00916234" w:rsidP="005F3F1C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报告时间</w:t>
            </w:r>
          </w:p>
        </w:tc>
      </w:tr>
    </w:tbl>
    <w:p w:rsidR="00BD5A13" w:rsidRPr="006C7455" w:rsidRDefault="00BD5A13" w:rsidP="00BD5A13">
      <w:pPr>
        <w:autoSpaceDE w:val="0"/>
        <w:autoSpaceDN w:val="0"/>
        <w:adjustRightInd w:val="0"/>
        <w:spacing w:before="240" w:line="360" w:lineRule="auto"/>
        <w:rPr>
          <w:rFonts w:ascii="宋体" w:eastAsia="宋体" w:hAnsi="Times New Roman" w:cs="Times New Roman"/>
          <w:kern w:val="0"/>
          <w:szCs w:val="21"/>
        </w:rPr>
      </w:pPr>
      <w:bookmarkStart w:id="17" w:name="OLE_LINK5"/>
      <w:r w:rsidRPr="006C7455">
        <w:rPr>
          <w:rFonts w:ascii="宋体" w:eastAsia="宋体" w:hAnsi="Times New Roman" w:cs="Times New Roman" w:hint="eastAsia"/>
          <w:kern w:val="0"/>
          <w:szCs w:val="21"/>
        </w:rPr>
        <w:t>注</w:t>
      </w:r>
      <w:r w:rsidRPr="006C7455">
        <w:rPr>
          <w:rFonts w:ascii="宋体" w:eastAsia="宋体" w:hAnsi="Times New Roman" w:cs="Times New Roman"/>
          <w:kern w:val="0"/>
          <w:szCs w:val="21"/>
        </w:rPr>
        <w:t>：</w:t>
      </w:r>
    </w:p>
    <w:p w:rsidR="00BD5A13" w:rsidRDefault="00BD5A13" w:rsidP="00BD5A13">
      <w:pPr>
        <w:pStyle w:val="a7"/>
        <w:widowControl/>
        <w:numPr>
          <w:ilvl w:val="0"/>
          <w:numId w:val="47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sid字段返回内容和第一章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节响应中的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短信标识符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用于与之前下行短信的发送记录相对应</w:t>
      </w:r>
      <w:r w:rsidRPr="00445E5A">
        <w:rPr>
          <w:rFonts w:ascii="宋体" w:hAnsi="宋体" w:hint="eastAsia"/>
          <w:color w:val="333333"/>
          <w:szCs w:val="21"/>
        </w:rPr>
        <w:t>；</w:t>
      </w:r>
    </w:p>
    <w:p w:rsidR="00BD5A13" w:rsidRPr="00826C05" w:rsidRDefault="00BD5A13" w:rsidP="00BD5A13">
      <w:pPr>
        <w:pStyle w:val="a7"/>
        <w:widowControl/>
        <w:numPr>
          <w:ilvl w:val="0"/>
          <w:numId w:val="47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uid字段返回内容和第一章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节响应中的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用户透</w:t>
      </w:r>
      <w:r w:rsidRPr="00C30265">
        <w:rPr>
          <w:rFonts w:ascii="宋体" w:hAnsi="宋体"/>
          <w:color w:val="333333"/>
          <w:szCs w:val="21"/>
        </w:rPr>
        <w:t>传</w:t>
      </w:r>
      <w:r w:rsidRPr="00C30265">
        <w:rPr>
          <w:rFonts w:ascii="宋体" w:hAnsi="宋体" w:hint="eastAsia"/>
          <w:color w:val="333333"/>
          <w:szCs w:val="21"/>
        </w:rPr>
        <w:t>ID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</w:t>
      </w:r>
      <w:r w:rsidRPr="00EC230D">
        <w:rPr>
          <w:rFonts w:ascii="宋体" w:hAnsi="宋体" w:hint="eastAsia"/>
          <w:color w:val="333333"/>
          <w:szCs w:val="21"/>
        </w:rPr>
        <w:t>客户区分或对应</w:t>
      </w:r>
      <w:r>
        <w:rPr>
          <w:rFonts w:ascii="宋体" w:hAnsi="宋体" w:hint="eastAsia"/>
          <w:color w:val="333333"/>
          <w:szCs w:val="21"/>
        </w:rPr>
        <w:t>单、</w:t>
      </w:r>
      <w:r w:rsidRPr="00EC230D">
        <w:rPr>
          <w:rFonts w:ascii="宋体" w:hAnsi="宋体" w:hint="eastAsia"/>
          <w:color w:val="333333"/>
          <w:szCs w:val="21"/>
        </w:rPr>
        <w:t>群发短信的批次</w:t>
      </w:r>
      <w:r w:rsidRPr="00445E5A">
        <w:rPr>
          <w:rFonts w:ascii="宋体" w:hAnsi="宋体" w:hint="eastAsia"/>
          <w:color w:val="333333"/>
          <w:szCs w:val="21"/>
        </w:rPr>
        <w:t>；</w:t>
      </w:r>
    </w:p>
    <w:p w:rsidR="00BD5A13" w:rsidRDefault="00BD5A13" w:rsidP="00BD5A13">
      <w:pPr>
        <w:pStyle w:val="a7"/>
        <w:widowControl/>
        <w:numPr>
          <w:ilvl w:val="0"/>
          <w:numId w:val="47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F57F0D">
        <w:rPr>
          <w:rFonts w:ascii="宋体" w:hAnsi="宋体"/>
          <w:color w:val="333333"/>
          <w:szCs w:val="21"/>
        </w:rPr>
        <w:t>report_status</w:t>
      </w:r>
      <w:r>
        <w:rPr>
          <w:rFonts w:ascii="宋体" w:hAnsi="宋体"/>
          <w:color w:val="333333"/>
          <w:szCs w:val="21"/>
        </w:rPr>
        <w:t>表示短信是否成功投递到手机</w:t>
      </w:r>
      <w:r>
        <w:rPr>
          <w:rFonts w:ascii="宋体" w:hAnsi="宋体" w:hint="eastAsia"/>
          <w:color w:val="333333"/>
          <w:szCs w:val="21"/>
        </w:rPr>
        <w:t>，下行短信</w:t>
      </w:r>
      <w:r>
        <w:rPr>
          <w:rFonts w:ascii="宋体" w:hAnsi="宋体"/>
          <w:color w:val="333333"/>
          <w:szCs w:val="21"/>
        </w:rPr>
        <w:t>成功投递到手机上</w:t>
      </w:r>
      <w:r>
        <w:rPr>
          <w:rFonts w:ascii="宋体" w:hAnsi="宋体" w:hint="eastAsia"/>
          <w:color w:val="333333"/>
          <w:szCs w:val="21"/>
        </w:rPr>
        <w:t>（即手机收到下行短信）</w:t>
      </w:r>
      <w:r>
        <w:rPr>
          <w:rFonts w:ascii="宋体" w:hAnsi="宋体"/>
          <w:color w:val="333333"/>
          <w:szCs w:val="21"/>
        </w:rPr>
        <w:t>状态码为</w:t>
      </w:r>
      <w:r w:rsidRPr="00C30265">
        <w:rPr>
          <w:rFonts w:ascii="宋体" w:hAnsi="宋体"/>
          <w:color w:val="333333"/>
          <w:szCs w:val="21"/>
        </w:rPr>
        <w:t>SUCCESS</w:t>
      </w:r>
      <w:r>
        <w:rPr>
          <w:rFonts w:ascii="宋体" w:hAnsi="宋体" w:hint="eastAsia"/>
          <w:color w:val="333333"/>
          <w:szCs w:val="21"/>
        </w:rPr>
        <w:t>；</w:t>
      </w:r>
      <w:r w:rsidRPr="00B66A05">
        <w:rPr>
          <w:rFonts w:ascii="宋体" w:hAnsi="宋体" w:hint="eastAsia"/>
          <w:color w:val="333333"/>
          <w:szCs w:val="21"/>
        </w:rPr>
        <w:t>④</w:t>
      </w:r>
      <w:r w:rsidRPr="00076CE0">
        <w:rPr>
          <w:rFonts w:ascii="宋体" w:hAnsi="宋体" w:hint="eastAsia"/>
          <w:color w:val="333333"/>
          <w:szCs w:val="21"/>
        </w:rPr>
        <w:t>desc</w:t>
      </w:r>
      <w:r w:rsidRPr="00076CE0">
        <w:rPr>
          <w:rFonts w:ascii="宋体" w:hAnsi="宋体"/>
          <w:color w:val="333333"/>
          <w:szCs w:val="21"/>
        </w:rPr>
        <w:t>字段将会有投递成功等相似字段出现</w:t>
      </w:r>
      <w:r w:rsidRPr="00076CE0">
        <w:rPr>
          <w:rFonts w:ascii="宋体" w:hAnsi="宋体" w:hint="eastAsia"/>
          <w:color w:val="333333"/>
          <w:szCs w:val="21"/>
        </w:rPr>
        <w:t>（根据不同协议中文描述将会不一样），</w:t>
      </w:r>
      <w:r w:rsidRPr="00076CE0">
        <w:rPr>
          <w:rFonts w:ascii="宋体" w:hAnsi="宋体"/>
          <w:color w:val="333333"/>
          <w:szCs w:val="21"/>
        </w:rPr>
        <w:t>如</w:t>
      </w:r>
      <w:r w:rsidRPr="00076CE0">
        <w:rPr>
          <w:rFonts w:ascii="宋体" w:hAnsi="宋体" w:hint="eastAsia"/>
          <w:color w:val="333333"/>
          <w:szCs w:val="21"/>
        </w:rPr>
        <w:t>“DELIVER”、“投递成功”等；下行短信没有投递到手</w:t>
      </w:r>
      <w:r w:rsidRPr="00076CE0">
        <w:rPr>
          <w:rFonts w:ascii="宋体" w:hAnsi="宋体" w:hint="eastAsia"/>
          <w:color w:val="333333"/>
          <w:szCs w:val="21"/>
        </w:rPr>
        <w:lastRenderedPageBreak/>
        <w:t>机上（即手机没有收到下行短信）状态码为</w:t>
      </w:r>
      <w:r w:rsidRPr="00076CE0">
        <w:rPr>
          <w:rFonts w:ascii="宋体" w:hAnsi="宋体"/>
          <w:color w:val="333333"/>
          <w:szCs w:val="21"/>
        </w:rPr>
        <w:t>FAIL</w:t>
      </w:r>
      <w:r w:rsidRPr="00076CE0">
        <w:rPr>
          <w:rFonts w:ascii="宋体" w:hAnsi="宋体" w:hint="eastAsia"/>
          <w:color w:val="333333"/>
          <w:szCs w:val="21"/>
        </w:rPr>
        <w:t>；</w:t>
      </w:r>
      <w:r w:rsidRPr="00B66A05">
        <w:rPr>
          <w:rFonts w:ascii="宋体" w:hAnsi="宋体" w:hint="eastAsia"/>
          <w:color w:val="333333"/>
          <w:szCs w:val="21"/>
        </w:rPr>
        <w:t>④</w:t>
      </w:r>
      <w:r w:rsidRPr="00076CE0">
        <w:rPr>
          <w:rFonts w:ascii="宋体" w:hAnsi="宋体" w:hint="eastAsia"/>
          <w:color w:val="333333"/>
          <w:szCs w:val="21"/>
        </w:rPr>
        <w:t>desc</w:t>
      </w:r>
      <w:r w:rsidRPr="00076CE0">
        <w:rPr>
          <w:rFonts w:ascii="宋体" w:hAnsi="宋体"/>
          <w:color w:val="333333"/>
          <w:szCs w:val="21"/>
        </w:rPr>
        <w:t>字段将会有投递</w:t>
      </w:r>
      <w:r w:rsidRPr="00076CE0">
        <w:rPr>
          <w:rFonts w:ascii="宋体" w:hAnsi="宋体" w:hint="eastAsia"/>
          <w:color w:val="333333"/>
          <w:szCs w:val="21"/>
        </w:rPr>
        <w:t>失败</w:t>
      </w:r>
      <w:r w:rsidRPr="00076CE0">
        <w:rPr>
          <w:rFonts w:ascii="宋体" w:hAnsi="宋体"/>
          <w:color w:val="333333"/>
          <w:szCs w:val="21"/>
        </w:rPr>
        <w:t>等相似字段出现</w:t>
      </w:r>
      <w:r w:rsidRPr="00076CE0">
        <w:rPr>
          <w:rFonts w:ascii="宋体" w:hAnsi="宋体" w:hint="eastAsia"/>
          <w:color w:val="333333"/>
          <w:szCs w:val="21"/>
        </w:rPr>
        <w:t>（根据不同协议中文描述将会不一样），</w:t>
      </w:r>
      <w:r w:rsidRPr="00076CE0">
        <w:rPr>
          <w:rFonts w:ascii="宋体" w:hAnsi="宋体"/>
          <w:color w:val="333333"/>
          <w:szCs w:val="21"/>
        </w:rPr>
        <w:t>如</w:t>
      </w:r>
      <w:r w:rsidRPr="00076CE0">
        <w:rPr>
          <w:rFonts w:ascii="宋体" w:hAnsi="宋体" w:hint="eastAsia"/>
          <w:color w:val="333333"/>
          <w:szCs w:val="21"/>
        </w:rPr>
        <w:t>“空号”、“超频”等。</w:t>
      </w:r>
    </w:p>
    <w:p w:rsidR="00BD5A13" w:rsidRPr="00076CE0" w:rsidRDefault="00BD5A13" w:rsidP="00BD5A13">
      <w:pPr>
        <w:pStyle w:val="a7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</w:p>
    <w:p w:rsidR="00BD5A13" w:rsidRDefault="00BD5A13" w:rsidP="00BD5A13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076CE0">
        <w:rPr>
          <w:rFonts w:ascii="宋体" w:hAnsi="宋体" w:hint="eastAsia"/>
          <w:color w:val="333333"/>
          <w:szCs w:val="21"/>
        </w:rPr>
        <w:t>通过sid和mobile两字段可确定是哪个手机的下行短信状态报告；</w:t>
      </w:r>
    </w:p>
    <w:p w:rsidR="00BD5A13" w:rsidRDefault="00BD5A13" w:rsidP="00BD5A13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076CE0">
        <w:rPr>
          <w:rFonts w:ascii="宋体" w:hAnsi="宋体" w:hint="eastAsia"/>
          <w:color w:val="333333"/>
          <w:szCs w:val="21"/>
        </w:rPr>
        <w:t>通过report_status和desc字段可确定手机是否收到下行短信，并清楚下行短信投递状态；</w:t>
      </w:r>
    </w:p>
    <w:p w:rsidR="00BD5A13" w:rsidRPr="00076CE0" w:rsidRDefault="00BD5A13" w:rsidP="00BD5A13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076CE0">
        <w:rPr>
          <w:rFonts w:ascii="宋体" w:hAnsi="宋体" w:hint="eastAsia"/>
          <w:color w:val="333333"/>
          <w:szCs w:val="21"/>
        </w:rPr>
        <w:t>通过user_receive_time字段可确定下行短信的到达时间。</w:t>
      </w:r>
    </w:p>
    <w:bookmarkEnd w:id="17"/>
    <w:p w:rsidR="009A08D2" w:rsidRPr="00E04E66" w:rsidRDefault="009A08D2" w:rsidP="00916234">
      <w:pPr>
        <w:pStyle w:val="4"/>
        <w:numPr>
          <w:ilvl w:val="0"/>
          <w:numId w:val="27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="00044BD8">
        <w:rPr>
          <w:rFonts w:hint="eastAsia"/>
          <w:sz w:val="24"/>
          <w:szCs w:val="24"/>
        </w:rPr>
        <w:t>：</w:t>
      </w:r>
    </w:p>
    <w:p w:rsidR="000155CA" w:rsidRPr="0021788A" w:rsidRDefault="000155CA" w:rsidP="000155CA">
      <w:pPr>
        <w:pStyle w:val="a7"/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 w:eastAsia="宋体" w:hAnsi="Times New Roman" w:cs="Times New Roman"/>
          <w:kern w:val="0"/>
          <w:szCs w:val="21"/>
        </w:rPr>
      </w:pPr>
      <w:bookmarkStart w:id="18" w:name="OLE_LINK49"/>
      <w:bookmarkStart w:id="19" w:name="OLE_LINK50"/>
      <w:r w:rsidRPr="0021788A">
        <w:rPr>
          <w:rFonts w:ascii="宋体" w:eastAsia="宋体" w:hAnsi="Times New Roman" w:cs="Times New Roman"/>
          <w:kern w:val="0"/>
          <w:szCs w:val="21"/>
        </w:rPr>
        <w:t>{</w:t>
      </w:r>
    </w:p>
    <w:p w:rsidR="000155CA" w:rsidRPr="0021788A" w:rsidRDefault="000155CA" w:rsidP="005F3F1C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bookmarkStart w:id="20" w:name="OLE_LINK43"/>
      <w:bookmarkStart w:id="21" w:name="OLE_LINK44"/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="005F3F1C" w:rsidRPr="0021788A">
        <w:rPr>
          <w:rFonts w:asciiTheme="minorEastAsia" w:hAnsiTheme="minorEastAsia"/>
          <w:color w:val="333333"/>
          <w:szCs w:val="21"/>
        </w:rPr>
        <w:t>code</w:t>
      </w: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="00AD665D" w:rsidRPr="0021788A">
        <w:rPr>
          <w:rFonts w:ascii="宋体" w:eastAsia="宋体" w:hAnsi="Times New Roman" w:cs="Times New Roman"/>
          <w:kern w:val="0"/>
          <w:szCs w:val="21"/>
        </w:rPr>
        <w:t>0</w:t>
      </w:r>
      <w:r w:rsidRPr="0021788A">
        <w:rPr>
          <w:rFonts w:ascii="宋体" w:eastAsia="宋体" w:hAnsi="Times New Roman" w:cs="Times New Roman"/>
          <w:kern w:val="0"/>
          <w:szCs w:val="21"/>
        </w:rPr>
        <w:t>,</w:t>
      </w:r>
    </w:p>
    <w:bookmarkEnd w:id="20"/>
    <w:bookmarkEnd w:id="21"/>
    <w:p w:rsidR="00AD665D" w:rsidRPr="0021788A" w:rsidRDefault="00AD665D" w:rsidP="00AD665D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rFonts w:asciiTheme="minorEastAsia" w:hAnsiTheme="minorEastAsia"/>
          <w:color w:val="333333"/>
          <w:szCs w:val="21"/>
        </w:rPr>
        <w:t>msg</w:t>
      </w:r>
      <w:r w:rsidRPr="0021788A">
        <w:rPr>
          <w:rFonts w:ascii="宋体" w:eastAsia="宋体" w:hAnsi="Times New Roman" w:cs="Times New Roman"/>
          <w:kern w:val="0"/>
          <w:szCs w:val="21"/>
        </w:rPr>
        <w:t>":"</w:t>
      </w:r>
      <w:r w:rsidRPr="0021788A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="009A5623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rFonts w:ascii="宋体" w:eastAsia="宋体" w:hAnsi="Times New Roman" w:cs="Times New Roman"/>
          <w:kern w:val="0"/>
          <w:szCs w:val="21"/>
        </w:rPr>
        <w:t>,</w:t>
      </w:r>
    </w:p>
    <w:p w:rsidR="00790061" w:rsidRPr="0021788A" w:rsidRDefault="000155CA" w:rsidP="005F3F1C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"data":</w:t>
      </w:r>
      <w:r w:rsidR="00790061" w:rsidRPr="0021788A">
        <w:rPr>
          <w:rFonts w:ascii="宋体" w:eastAsia="宋体" w:hAnsi="Times New Roman" w:cs="Times New Roman"/>
          <w:kern w:val="0"/>
          <w:szCs w:val="21"/>
        </w:rPr>
        <w:t>[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</w:t>
      </w:r>
      <w:r w:rsidRPr="0021788A">
        <w:rPr>
          <w:rFonts w:ascii="宋体" w:eastAsia="宋体" w:hAnsi="Times New Roman" w:cs="Times New Roman"/>
          <w:kern w:val="0"/>
          <w:szCs w:val="21"/>
        </w:rPr>
        <w:t>{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</w:t>
      </w:r>
      <w:r w:rsidR="00C654C2" w:rsidRPr="0021788A">
        <w:rPr>
          <w:rFonts w:ascii="宋体" w:eastAsia="宋体" w:hAnsi="Times New Roman" w:cs="Times New Roman"/>
          <w:kern w:val="0"/>
          <w:szCs w:val="21"/>
        </w:rPr>
        <w:tab/>
      </w:r>
      <w:r w:rsidR="00C654C2" w:rsidRPr="0021788A">
        <w:rPr>
          <w:rFonts w:ascii="宋体" w:eastAsia="宋体" w:hAnsi="Times New Roman" w:cs="Times New Roman"/>
          <w:kern w:val="0"/>
          <w:szCs w:val="21"/>
        </w:rPr>
        <w:tab/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Pr="0021788A">
        <w:rPr>
          <w:rFonts w:ascii="宋体" w:eastAsia="宋体" w:hAnsi="Times New Roman" w:cs="Times New Roman"/>
          <w:kern w:val="0"/>
          <w:szCs w:val="21"/>
        </w:rPr>
        <w:t>"sid"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"00",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="00C654C2" w:rsidRPr="0021788A">
        <w:rPr>
          <w:rFonts w:ascii="宋体" w:eastAsia="宋体" w:hAnsi="Times New Roman" w:cs="Times New Roman"/>
          <w:kern w:val="0"/>
          <w:szCs w:val="21"/>
        </w:rPr>
        <w:tab/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Pr="0021788A">
        <w:rPr>
          <w:rFonts w:ascii="宋体" w:eastAsia="宋体" w:hAnsi="Times New Roman" w:cs="Times New Roman"/>
          <w:kern w:val="0"/>
          <w:szCs w:val="21"/>
        </w:rPr>
        <w:t>"mobile"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"13800138000",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"report_status"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"SUCCESS",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"desc"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szCs w:val="21"/>
        </w:rPr>
        <w:t xml:space="preserve"> </w:t>
      </w:r>
      <w:r w:rsidRPr="0021788A">
        <w:rPr>
          <w:rFonts w:ascii="宋体" w:eastAsia="宋体" w:hAnsi="Times New Roman" w:cs="Times New Roman"/>
          <w:kern w:val="0"/>
          <w:szCs w:val="21"/>
        </w:rPr>
        <w:t>DELIVRD",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"user_receive_time"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790061" w:rsidRPr="0021788A" w:rsidRDefault="00790061" w:rsidP="00F736D0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},</w:t>
      </w:r>
    </w:p>
    <w:p w:rsidR="00790061" w:rsidRPr="0021788A" w:rsidRDefault="00790061" w:rsidP="00F736D0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{</w:t>
      </w:r>
    </w:p>
    <w:p w:rsidR="00790061" w:rsidRPr="0021788A" w:rsidRDefault="005F3F1C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       </w:t>
      </w:r>
      <w:r w:rsidR="00790061" w:rsidRPr="0021788A">
        <w:rPr>
          <w:rFonts w:ascii="宋体" w:eastAsia="宋体" w:hAnsi="Times New Roman" w:cs="Times New Roman"/>
          <w:kern w:val="0"/>
          <w:szCs w:val="21"/>
        </w:rPr>
        <w:t>"sid"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="00790061" w:rsidRPr="0021788A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485" w:left="1018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"00",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     </w:t>
      </w:r>
      <w:r w:rsidRPr="0021788A">
        <w:rPr>
          <w:rFonts w:ascii="宋体" w:eastAsia="宋体" w:hAnsi="Times New Roman" w:cs="Times New Roman"/>
          <w:kern w:val="0"/>
          <w:szCs w:val="21"/>
        </w:rPr>
        <w:t>"mobile"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"13800138001",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"report_status"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"FAIL",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"desc"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rFonts w:ascii="宋体" w:eastAsia="宋体" w:hAnsi="Times New Roman" w:cs="Times New Roman" w:hint="eastAsia"/>
          <w:kern w:val="0"/>
          <w:szCs w:val="21"/>
        </w:rPr>
        <w:t>MC:0001</w:t>
      </w:r>
      <w:r w:rsidRPr="0021788A">
        <w:rPr>
          <w:rFonts w:ascii="宋体" w:eastAsia="宋体" w:hAnsi="Times New Roman" w:cs="Times New Roman"/>
          <w:kern w:val="0"/>
          <w:szCs w:val="21"/>
        </w:rPr>
        <w:t>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"user_receive_time"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790061" w:rsidRPr="0021788A" w:rsidRDefault="00790061" w:rsidP="00F736D0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}</w:t>
      </w:r>
    </w:p>
    <w:p w:rsidR="00790061" w:rsidRPr="0021788A" w:rsidRDefault="00790061" w:rsidP="00727109">
      <w:pPr>
        <w:autoSpaceDE w:val="0"/>
        <w:autoSpaceDN w:val="0"/>
        <w:adjustRightInd w:val="0"/>
        <w:spacing w:line="360" w:lineRule="auto"/>
        <w:ind w:firstLineChars="350" w:firstLine="735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]</w:t>
      </w:r>
    </w:p>
    <w:p w:rsidR="000155CA" w:rsidRPr="0021788A" w:rsidRDefault="000155CA" w:rsidP="00727109">
      <w:pPr>
        <w:autoSpaceDE w:val="0"/>
        <w:autoSpaceDN w:val="0"/>
        <w:adjustRightInd w:val="0"/>
        <w:spacing w:line="360" w:lineRule="auto"/>
        <w:ind w:firstLineChars="187" w:firstLine="393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lastRenderedPageBreak/>
        <w:t>}</w:t>
      </w:r>
    </w:p>
    <w:bookmarkEnd w:id="18"/>
    <w:bookmarkEnd w:id="19"/>
    <w:p w:rsidR="000155CA" w:rsidRDefault="000155CA" w:rsidP="00790061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799"/>
        <w:gridCol w:w="1701"/>
      </w:tblGrid>
      <w:tr w:rsidR="0021788A" w:rsidTr="00804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21788A" w:rsidRPr="00B200FF" w:rsidRDefault="0021788A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79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21788A" w:rsidRPr="00B200FF" w:rsidRDefault="0021788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170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21788A" w:rsidRPr="00B200FF" w:rsidRDefault="0021788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21788A" w:rsidTr="0080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79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E655A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E655A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339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21788A" w:rsidRPr="008D06FE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21788A" w:rsidRPr="008D06FE" w:rsidRDefault="0021788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21788A" w:rsidTr="008044CE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79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863772" w:rsidP="00AE5E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63772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{"code":0,"msg":"成功" ,"data"</w:t>
            </w:r>
            <w:r w:rsidR="00AE5E2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[{"sid":"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13800138000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SUCCESS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DELIVRD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 17:52:15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"},{"sid":"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13800138001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FAIL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MC:0001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 17:52:15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"}]</w:t>
            </w:r>
            <w:r w:rsidR="000E311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}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21788A" w:rsidRPr="00E04E66" w:rsidRDefault="0021788A" w:rsidP="00790061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</w:p>
    <w:bookmarkEnd w:id="11"/>
    <w:p w:rsidR="00B908B4" w:rsidRDefault="00931F9F" w:rsidP="00931F9F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B908B4" w:rsidRPr="00E04E66" w:rsidRDefault="00B908B4" w:rsidP="00B908B4">
      <w:pPr>
        <w:pStyle w:val="2"/>
        <w:numPr>
          <w:ilvl w:val="0"/>
          <w:numId w:val="9"/>
        </w:numPr>
        <w:ind w:left="709" w:hanging="709"/>
      </w:pPr>
      <w:r>
        <w:rPr>
          <w:rFonts w:hint="eastAsia"/>
        </w:rPr>
        <w:lastRenderedPageBreak/>
        <w:t>余额</w:t>
      </w:r>
      <w:r>
        <w:t>查询</w:t>
      </w:r>
    </w:p>
    <w:p w:rsidR="00B908B4" w:rsidRPr="00E04E66" w:rsidRDefault="00B908B4" w:rsidP="00256405">
      <w:pPr>
        <w:pStyle w:val="3"/>
        <w:numPr>
          <w:ilvl w:val="0"/>
          <w:numId w:val="28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:rsidR="00DA73C2" w:rsidRPr="00A041E1" w:rsidRDefault="00DA73C2" w:rsidP="007252DA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color w:val="0000FF"/>
          <w:kern w:val="0"/>
          <w:sz w:val="24"/>
          <w:szCs w:val="24"/>
        </w:rPr>
      </w:pP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https://api.ucpaas.com/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sms</w:t>
      </w:r>
      <w:r w:rsidR="007648B5"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-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partner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/access/{用户帐号}/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get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balance</w:t>
      </w:r>
    </w:p>
    <w:p w:rsidR="00B908B4" w:rsidRPr="00A46253" w:rsidRDefault="00DA73C2" w:rsidP="00A46253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注意：为了确保数据隐私和安全，用户</w:t>
      </w:r>
      <w:r w:rsidRPr="00D97055">
        <w:rPr>
          <w:rFonts w:ascii="宋体" w:eastAsia="宋体" w:hAnsi="Times New Roman" w:cs="Times New Roman" w:hint="eastAsia"/>
          <w:kern w:val="0"/>
          <w:sz w:val="24"/>
          <w:szCs w:val="24"/>
        </w:rPr>
        <w:t>需要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通过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Https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P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ost方式请求</w:t>
      </w:r>
      <w:r w:rsidR="007252DA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="007252DA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消息格式：json表达式</w:t>
      </w:r>
      <w:r w:rsidR="007252DA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</w:p>
    <w:p w:rsidR="00B908B4" w:rsidRPr="009A25F4" w:rsidRDefault="00B908B4" w:rsidP="007252DA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9A25F4">
        <w:rPr>
          <w:rFonts w:ascii="宋体" w:eastAsia="宋体" w:hAnsi="Times New Roman" w:cs="Times New Roman"/>
          <w:kern w:val="0"/>
          <w:szCs w:val="21"/>
        </w:rPr>
        <w:t>Accept:application/json;</w:t>
      </w:r>
    </w:p>
    <w:p w:rsidR="00B908B4" w:rsidRPr="009A25F4" w:rsidRDefault="00B908B4" w:rsidP="007252DA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9A25F4">
        <w:rPr>
          <w:rFonts w:ascii="宋体" w:eastAsia="宋体" w:hAnsi="Times New Roman" w:cs="Times New Roman"/>
          <w:kern w:val="0"/>
          <w:szCs w:val="21"/>
        </w:rPr>
        <w:t>Content-Type:application/json;charset=utf-8;</w:t>
      </w: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4"/>
        <w:gridCol w:w="971"/>
        <w:gridCol w:w="906"/>
        <w:gridCol w:w="5205"/>
      </w:tblGrid>
      <w:tr w:rsidR="00B908B4" w:rsidRPr="00E04E66" w:rsidTr="0052031D">
        <w:tc>
          <w:tcPr>
            <w:tcW w:w="1214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71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06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205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说</w:t>
            </w:r>
            <w:r w:rsidRPr="0052031D">
              <w:rPr>
                <w:rFonts w:ascii="宋体"/>
                <w:b/>
                <w:szCs w:val="21"/>
              </w:rPr>
              <w:t>明</w:t>
            </w:r>
          </w:p>
        </w:tc>
      </w:tr>
      <w:tr w:rsidR="00B908B4" w:rsidRPr="00E04E66" w:rsidTr="0052031D">
        <w:tc>
          <w:tcPr>
            <w:tcW w:w="1214" w:type="dxa"/>
          </w:tcPr>
          <w:p w:rsidR="00B908B4" w:rsidRPr="00E04E66" w:rsidRDefault="00B908B4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</w:p>
        </w:tc>
        <w:tc>
          <w:tcPr>
            <w:tcW w:w="971" w:type="dxa"/>
          </w:tcPr>
          <w:p w:rsidR="00B908B4" w:rsidRPr="00E04E66" w:rsidRDefault="00B908B4" w:rsidP="005203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B908B4" w:rsidRPr="00E04E66" w:rsidRDefault="00B908B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471598" w:rsidRDefault="00B908B4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帐号</w:t>
            </w:r>
            <w:r w:rsidR="005A139A">
              <w:rPr>
                <w:rFonts w:ascii="宋体" w:hAnsi="宋体" w:hint="eastAsia"/>
                <w:color w:val="333333"/>
                <w:szCs w:val="21"/>
              </w:rPr>
              <w:t>，</w:t>
            </w:r>
            <w:r>
              <w:rPr>
                <w:rFonts w:ascii="宋体" w:hAnsi="宋体" w:hint="eastAsia"/>
                <w:color w:val="333333"/>
                <w:szCs w:val="21"/>
              </w:rPr>
              <w:t>6位</w:t>
            </w:r>
          </w:p>
          <w:p w:rsidR="00B908B4" w:rsidRPr="00E04E66" w:rsidRDefault="00471598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如：a</w:t>
            </w:r>
            <w:r>
              <w:rPr>
                <w:rFonts w:ascii="宋体" w:hAnsi="宋体"/>
                <w:color w:val="333333"/>
                <w:szCs w:val="21"/>
              </w:rPr>
              <w:t>00012,b00012</w:t>
            </w:r>
          </w:p>
        </w:tc>
      </w:tr>
      <w:tr w:rsidR="00B908B4" w:rsidRPr="00E04E66" w:rsidTr="0052031D">
        <w:tc>
          <w:tcPr>
            <w:tcW w:w="1214" w:type="dxa"/>
          </w:tcPr>
          <w:p w:rsidR="00B908B4" w:rsidRPr="00E04E66" w:rsidRDefault="00B908B4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71" w:type="dxa"/>
          </w:tcPr>
          <w:p w:rsidR="00B908B4" w:rsidRPr="00E04E66" w:rsidRDefault="00B908B4" w:rsidP="005203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B908B4" w:rsidRPr="00E04E66" w:rsidRDefault="00B908B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471598" w:rsidRDefault="00B908B4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密码</w:t>
            </w:r>
            <w:r>
              <w:rPr>
                <w:rFonts w:ascii="宋体" w:hAnsi="宋体" w:hint="eastAsia"/>
                <w:color w:val="333333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，MD5加密</w:t>
            </w:r>
            <w:r>
              <w:rPr>
                <w:rFonts w:ascii="宋体" w:hAnsi="宋体" w:hint="eastAsia"/>
                <w:color w:val="333333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Cs w:val="21"/>
              </w:rPr>
              <w:t>小</w:t>
            </w:r>
            <w:r w:rsidRPr="00F37B8D">
              <w:rPr>
                <w:rFonts w:ascii="宋体" w:hAnsi="宋体" w:hint="eastAsia"/>
                <w:color w:val="333333"/>
                <w:szCs w:val="21"/>
              </w:rPr>
              <w:t>写</w:t>
            </w:r>
          </w:p>
          <w:p w:rsidR="00B908B4" w:rsidRPr="00E04E66" w:rsidRDefault="00471598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</w:t>
            </w:r>
            <w:r w:rsidRPr="00477669">
              <w:rPr>
                <w:rFonts w:ascii="宋体" w:hAnsi="宋体"/>
                <w:color w:val="333333"/>
                <w:szCs w:val="21"/>
              </w:rPr>
              <w:t>1bbd886460827015e5d605ed44252251</w:t>
            </w:r>
          </w:p>
        </w:tc>
      </w:tr>
    </w:tbl>
    <w:p w:rsidR="00B908B4" w:rsidRPr="009F6C4E" w:rsidRDefault="00B908B4" w:rsidP="00B908B4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:rsidR="00B908B4" w:rsidRPr="00B33B0E" w:rsidRDefault="00B908B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{</w:t>
      </w:r>
    </w:p>
    <w:p w:rsidR="00B908B4" w:rsidRPr="00B33B0E" w:rsidRDefault="00B908B4" w:rsidP="00B908B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"clientid":</w:t>
      </w:r>
      <w:bookmarkStart w:id="22" w:name="OLE_LINK59"/>
      <w:r w:rsidRPr="00B33B0E">
        <w:rPr>
          <w:rFonts w:ascii="宋体" w:eastAsia="宋体" w:hAnsi="Times New Roman" w:cs="Times New Roman"/>
          <w:kern w:val="0"/>
          <w:szCs w:val="21"/>
        </w:rPr>
        <w:t>"test"</w:t>
      </w:r>
      <w:bookmarkEnd w:id="22"/>
      <w:r w:rsidRPr="00B33B0E">
        <w:rPr>
          <w:rFonts w:ascii="宋体" w:eastAsia="宋体" w:hAnsi="Times New Roman" w:cs="Times New Roman"/>
          <w:kern w:val="0"/>
          <w:szCs w:val="21"/>
        </w:rPr>
        <w:t>,</w:t>
      </w:r>
    </w:p>
    <w:p w:rsidR="00B908B4" w:rsidRPr="00B33B0E" w:rsidRDefault="00B908B4" w:rsidP="00B908B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"password"</w:t>
      </w:r>
      <w:r w:rsidR="00D157CE">
        <w:rPr>
          <w:rFonts w:ascii="宋体" w:eastAsia="宋体" w:hAnsi="Times New Roman" w:cs="Times New Roman"/>
          <w:kern w:val="0"/>
          <w:szCs w:val="21"/>
        </w:rPr>
        <w:t>:</w:t>
      </w:r>
      <w:r w:rsidRPr="00B33B0E">
        <w:rPr>
          <w:rFonts w:ascii="宋体" w:eastAsia="宋体" w:hAnsi="Times New Roman" w:cs="Times New Roman"/>
          <w:kern w:val="0"/>
          <w:szCs w:val="21"/>
        </w:rPr>
        <w:t>"6918d0046aab6a1ee290f751e02bd0b2"</w:t>
      </w:r>
    </w:p>
    <w:p w:rsidR="00B908B4" w:rsidRDefault="00B908B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}</w:t>
      </w:r>
    </w:p>
    <w:p w:rsidR="005A139A" w:rsidRDefault="005A139A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p w:rsidR="005A139A" w:rsidRDefault="005A139A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p w:rsidR="005A139A" w:rsidRDefault="005A139A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p w:rsidR="00A46253" w:rsidRPr="00B33B0E" w:rsidRDefault="00A46253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B55644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B55644" w:rsidRPr="00B200FF" w:rsidRDefault="00B55644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B55644" w:rsidRPr="00B200FF" w:rsidRDefault="00B5564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B55644" w:rsidRPr="00B200FF" w:rsidRDefault="00B5564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B55644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/sms-partner/access/test/</w:t>
            </w:r>
            <w:r w:rsidRPr="00614ED2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getreport 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13207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13207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67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13207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B55644" w:rsidTr="001648A9">
        <w:trPr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{"clientid":"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test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","password":"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6918d0046aab6a1ee290f751e02bd0b2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B55644" w:rsidRDefault="00B5564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B55644" w:rsidRDefault="00B5564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B55644" w:rsidRPr="00E04E66" w:rsidRDefault="00B55644" w:rsidP="00B55644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br w:type="page"/>
      </w:r>
    </w:p>
    <w:p w:rsidR="00B908B4" w:rsidRPr="00E04E66" w:rsidRDefault="00B908B4" w:rsidP="00256405">
      <w:pPr>
        <w:pStyle w:val="3"/>
        <w:numPr>
          <w:ilvl w:val="0"/>
          <w:numId w:val="28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B908B4" w:rsidRPr="00E04E66" w:rsidRDefault="00B908B4" w:rsidP="001F3C2B">
      <w:pPr>
        <w:pStyle w:val="4"/>
        <w:numPr>
          <w:ilvl w:val="0"/>
          <w:numId w:val="30"/>
        </w:numPr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951"/>
        <w:gridCol w:w="832"/>
        <w:gridCol w:w="4497"/>
      </w:tblGrid>
      <w:tr w:rsidR="00B908B4" w:rsidRPr="00C30265" w:rsidTr="008F2163">
        <w:tc>
          <w:tcPr>
            <w:tcW w:w="2016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51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832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4497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说</w:t>
            </w:r>
            <w:r w:rsidRPr="008F2163">
              <w:rPr>
                <w:rFonts w:ascii="宋体"/>
                <w:b/>
                <w:szCs w:val="21"/>
              </w:rPr>
              <w:t>明</w:t>
            </w:r>
          </w:p>
        </w:tc>
      </w:tr>
      <w:tr w:rsidR="000F1F24" w:rsidRPr="00C30265" w:rsidTr="008F2163">
        <w:tc>
          <w:tcPr>
            <w:tcW w:w="2016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code</w:t>
            </w:r>
          </w:p>
        </w:tc>
        <w:tc>
          <w:tcPr>
            <w:tcW w:w="951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832" w:type="dxa"/>
          </w:tcPr>
          <w:p w:rsidR="000F1F24" w:rsidRPr="009F157F" w:rsidRDefault="000F1F24" w:rsidP="000F1F24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4497" w:type="dxa"/>
          </w:tcPr>
          <w:p w:rsidR="00BE71E9" w:rsidRDefault="00BE71E9" w:rsidP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余额查询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请求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响应返</w:t>
            </w:r>
            <w:r>
              <w:rPr>
                <w:rFonts w:asciiTheme="minorEastAsia" w:hAnsiTheme="minorEastAsia"/>
                <w:color w:val="333333"/>
                <w:szCs w:val="21"/>
              </w:rPr>
              <w:t>回码</w:t>
            </w:r>
            <w:r w:rsidR="007E0397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0F1F24" w:rsidRPr="009F157F" w:rsidRDefault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0F1F24" w:rsidRPr="00C30265" w:rsidTr="008F2163">
        <w:tc>
          <w:tcPr>
            <w:tcW w:w="2016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msg</w:t>
            </w:r>
          </w:p>
        </w:tc>
        <w:tc>
          <w:tcPr>
            <w:tcW w:w="951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32" w:type="dxa"/>
          </w:tcPr>
          <w:p w:rsidR="000F1F24" w:rsidRPr="009F157F" w:rsidRDefault="000F1F24" w:rsidP="000F1F24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4497" w:type="dxa"/>
          </w:tcPr>
          <w:p w:rsidR="00BE71E9" w:rsidRDefault="00BE71E9" w:rsidP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余额查询请求应答返回</w:t>
            </w:r>
            <w:r>
              <w:rPr>
                <w:rFonts w:asciiTheme="minorEastAsia" w:hAnsiTheme="minorEastAsia"/>
                <w:color w:val="333333"/>
                <w:szCs w:val="21"/>
              </w:rPr>
              <w:t>中文</w:t>
            </w:r>
            <w:r w:rsidRPr="00E04E66">
              <w:rPr>
                <w:rFonts w:asciiTheme="minorEastAsia" w:hAnsiTheme="minorEastAsia" w:hint="eastAsia"/>
                <w:color w:val="333333"/>
                <w:szCs w:val="21"/>
              </w:rPr>
              <w:t>描述</w:t>
            </w:r>
          </w:p>
          <w:p w:rsidR="000F1F24" w:rsidRPr="001D133E" w:rsidRDefault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定义的中文描述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661A58" w:rsidRPr="00C30265" w:rsidTr="00EE6245">
        <w:trPr>
          <w:trHeight w:val="1005"/>
        </w:trPr>
        <w:tc>
          <w:tcPr>
            <w:tcW w:w="2016" w:type="dxa"/>
          </w:tcPr>
          <w:p w:rsidR="00661A58" w:rsidRPr="009F157F" w:rsidRDefault="00661A58" w:rsidP="00661A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9F157F"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951" w:type="dxa"/>
          </w:tcPr>
          <w:p w:rsidR="00661A58" w:rsidRPr="009F157F" w:rsidRDefault="00661A58" w:rsidP="00A02290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832" w:type="dxa"/>
          </w:tcPr>
          <w:p w:rsidR="00661A58" w:rsidRPr="009F157F" w:rsidRDefault="00661A58" w:rsidP="00661A58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4497" w:type="dxa"/>
          </w:tcPr>
          <w:p w:rsidR="00661A58" w:rsidRDefault="00661A58" w:rsidP="00661A5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余额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的详细情况</w:t>
            </w:r>
          </w:p>
          <w:p w:rsidR="00661A58" w:rsidRPr="009F157F" w:rsidRDefault="00661A58" w:rsidP="00661A5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当code</w:t>
            </w:r>
            <w:r>
              <w:rPr>
                <w:rFonts w:asciiTheme="minorEastAsia" w:hAnsiTheme="minorEastAsia"/>
                <w:color w:val="333333"/>
                <w:szCs w:val="21"/>
              </w:rPr>
              <w:t>&lt;0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时</w:t>
            </w:r>
            <w:r>
              <w:rPr>
                <w:rFonts w:asciiTheme="minorEastAsia" w:hAnsiTheme="minorEastAsia"/>
                <w:color w:val="333333"/>
                <w:szCs w:val="21"/>
              </w:rPr>
              <w:t>，无此数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组</w:t>
            </w:r>
          </w:p>
        </w:tc>
      </w:tr>
      <w:tr w:rsidR="00B908B4" w:rsidRPr="00C30265" w:rsidTr="00EE6245">
        <w:trPr>
          <w:trHeight w:val="2253"/>
        </w:trPr>
        <w:tc>
          <w:tcPr>
            <w:tcW w:w="2016" w:type="dxa"/>
          </w:tcPr>
          <w:p w:rsidR="00B908B4" w:rsidRPr="00C30265" w:rsidRDefault="002379C9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product_type</w:t>
            </w:r>
          </w:p>
        </w:tc>
        <w:tc>
          <w:tcPr>
            <w:tcW w:w="951" w:type="dxa"/>
          </w:tcPr>
          <w:p w:rsidR="00B908B4" w:rsidRPr="00C30265" w:rsidRDefault="00307751" w:rsidP="00A02290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832" w:type="dxa"/>
          </w:tcPr>
          <w:p w:rsidR="00B908B4" w:rsidRPr="00C30265" w:rsidRDefault="007266E6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</w:t>
            </w:r>
            <w:r w:rsidR="00B908B4"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497" w:type="dxa"/>
          </w:tcPr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产品类型，</w:t>
            </w:r>
          </w:p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0：行业，</w:t>
            </w:r>
          </w:p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1：营销，</w:t>
            </w:r>
          </w:p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2：国际</w:t>
            </w:r>
            <w:r w:rsidR="002867F9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2867F9" w:rsidRPr="0050702D" w:rsidRDefault="002867F9" w:rsidP="002867F9">
            <w:pPr>
              <w:jc w:val="left"/>
              <w:rPr>
                <w:rFonts w:hAnsi="宋体" w:cs="宋体"/>
                <w:color w:val="0070C0"/>
              </w:rPr>
            </w:pPr>
            <w:r>
              <w:rPr>
                <w:rFonts w:hAnsi="宋体" w:cs="宋体"/>
                <w:color w:val="0070C0"/>
              </w:rPr>
              <w:t>7</w:t>
            </w:r>
            <w:r w:rsidRPr="0050702D">
              <w:rPr>
                <w:rFonts w:hAnsi="宋体" w:cs="宋体" w:hint="eastAsia"/>
                <w:color w:val="0070C0"/>
              </w:rPr>
              <w:t>：</w:t>
            </w:r>
            <w:r w:rsidRPr="0050702D">
              <w:rPr>
                <w:rFonts w:hAnsi="宋体" w:cs="宋体" w:hint="eastAsia"/>
                <w:color w:val="0070C0"/>
              </w:rPr>
              <w:t>USSD</w:t>
            </w:r>
            <w:r w:rsidRPr="0050702D">
              <w:rPr>
                <w:rFonts w:hAnsi="宋体" w:cs="宋体" w:hint="eastAsia"/>
                <w:color w:val="0070C0"/>
              </w:rPr>
              <w:t>，</w:t>
            </w:r>
          </w:p>
          <w:p w:rsidR="002867F9" w:rsidRPr="0050702D" w:rsidRDefault="002867F9" w:rsidP="002867F9">
            <w:pPr>
              <w:jc w:val="left"/>
              <w:rPr>
                <w:rFonts w:hAnsi="宋体" w:cs="宋体"/>
                <w:color w:val="0070C0"/>
              </w:rPr>
            </w:pPr>
            <w:r>
              <w:rPr>
                <w:rFonts w:hAnsi="宋体" w:cs="宋体"/>
                <w:color w:val="0070C0"/>
              </w:rPr>
              <w:t>8</w:t>
            </w:r>
            <w:r w:rsidRPr="0050702D">
              <w:rPr>
                <w:rFonts w:hAnsi="宋体" w:cs="宋体" w:hint="eastAsia"/>
                <w:color w:val="0070C0"/>
              </w:rPr>
              <w:t>：</w:t>
            </w:r>
            <w:r w:rsidRPr="0050702D">
              <w:rPr>
                <w:rFonts w:hAnsi="宋体" w:cs="宋体"/>
                <w:color w:val="0070C0"/>
              </w:rPr>
              <w:t>闪信，</w:t>
            </w:r>
          </w:p>
          <w:p w:rsidR="00B908B4" w:rsidRPr="002867F9" w:rsidRDefault="002867F9" w:rsidP="002867F9">
            <w:pPr>
              <w:jc w:val="left"/>
              <w:rPr>
                <w:rFonts w:hAnsi="宋体" w:cs="宋体"/>
                <w:color w:val="0070C0"/>
              </w:rPr>
            </w:pPr>
            <w:r>
              <w:rPr>
                <w:rFonts w:hAnsi="宋体" w:cs="宋体"/>
                <w:color w:val="0070C0"/>
              </w:rPr>
              <w:t>9</w:t>
            </w:r>
            <w:r w:rsidRPr="0050702D">
              <w:rPr>
                <w:rFonts w:hAnsi="宋体" w:cs="宋体" w:hint="eastAsia"/>
                <w:color w:val="0070C0"/>
              </w:rPr>
              <w:t>：</w:t>
            </w:r>
            <w:r w:rsidRPr="0050702D">
              <w:rPr>
                <w:rFonts w:hAnsi="宋体" w:cs="宋体"/>
                <w:color w:val="0070C0"/>
              </w:rPr>
              <w:t>挂机短信</w:t>
            </w:r>
          </w:p>
        </w:tc>
      </w:tr>
      <w:tr w:rsidR="00B908B4" w:rsidRPr="00C30265" w:rsidTr="008F2163">
        <w:tc>
          <w:tcPr>
            <w:tcW w:w="2016" w:type="dxa"/>
          </w:tcPr>
          <w:p w:rsidR="00B908B4" w:rsidRPr="00C30265" w:rsidRDefault="002379C9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remain_quantity</w:t>
            </w:r>
          </w:p>
        </w:tc>
        <w:tc>
          <w:tcPr>
            <w:tcW w:w="951" w:type="dxa"/>
          </w:tcPr>
          <w:p w:rsidR="00B908B4" w:rsidRPr="00C30265" w:rsidRDefault="00B908B4" w:rsidP="00A02290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32" w:type="dxa"/>
          </w:tcPr>
          <w:p w:rsidR="00B908B4" w:rsidRPr="00C30265" w:rsidRDefault="00B908B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bookmarkStart w:id="23" w:name="OLE_LINK61"/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</w:t>
            </w:r>
            <w:bookmarkEnd w:id="23"/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选</w:t>
            </w:r>
          </w:p>
        </w:tc>
        <w:tc>
          <w:tcPr>
            <w:tcW w:w="4497" w:type="dxa"/>
          </w:tcPr>
          <w:p w:rsidR="00B908B4" w:rsidRPr="00C30265" w:rsidRDefault="001270E8" w:rsidP="005F3F1C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1270E8">
              <w:rPr>
                <w:rFonts w:ascii="宋体" w:hAnsi="宋体" w:hint="eastAsia"/>
                <w:color w:val="333333"/>
                <w:szCs w:val="21"/>
              </w:rPr>
              <w:t>剩余</w:t>
            </w:r>
            <w:r>
              <w:rPr>
                <w:rFonts w:ascii="宋体" w:hAnsi="宋体" w:hint="eastAsia"/>
                <w:color w:val="333333"/>
                <w:szCs w:val="21"/>
              </w:rPr>
              <w:t>总</w:t>
            </w:r>
            <w:r w:rsidRPr="001270E8">
              <w:rPr>
                <w:rFonts w:ascii="宋体" w:hAnsi="宋体" w:hint="eastAsia"/>
                <w:color w:val="333333"/>
                <w:szCs w:val="21"/>
              </w:rPr>
              <w:t>数量，普通短信：条，国际短信：元</w:t>
            </w:r>
          </w:p>
        </w:tc>
      </w:tr>
    </w:tbl>
    <w:p w:rsidR="00F43D16" w:rsidRDefault="004517AE" w:rsidP="00B908B4">
      <w:pPr>
        <w:autoSpaceDE w:val="0"/>
        <w:autoSpaceDN w:val="0"/>
        <w:adjustRightInd w:val="0"/>
        <w:spacing w:before="240" w:line="360" w:lineRule="auto"/>
        <w:rPr>
          <w:rFonts w:ascii="宋体" w:eastAsia="宋体" w:hAnsi="Times New Roman" w:cs="Times New Roman"/>
          <w:kern w:val="0"/>
          <w:szCs w:val="21"/>
        </w:rPr>
      </w:pPr>
      <w:r w:rsidRPr="00E3527D">
        <w:rPr>
          <w:rFonts w:ascii="宋体" w:eastAsia="宋体" w:hAnsi="Times New Roman" w:cs="Times New Roman" w:hint="eastAsia"/>
          <w:kern w:val="0"/>
          <w:szCs w:val="21"/>
        </w:rPr>
        <w:t>注</w:t>
      </w:r>
      <w:r w:rsidR="00B908B4" w:rsidRPr="00E3527D">
        <w:rPr>
          <w:rFonts w:ascii="宋体" w:eastAsia="宋体" w:hAnsi="Times New Roman" w:cs="Times New Roman"/>
          <w:kern w:val="0"/>
          <w:szCs w:val="21"/>
        </w:rPr>
        <w:t>：</w:t>
      </w:r>
    </w:p>
    <w:p w:rsidR="00B908B4" w:rsidRPr="00E3527D" w:rsidRDefault="00962A60" w:rsidP="0039465A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Cs w:val="21"/>
        </w:rPr>
      </w:pPr>
      <w:r w:rsidRPr="00E3527D">
        <w:rPr>
          <w:rFonts w:ascii="宋体" w:eastAsia="宋体" w:hAnsi="Times New Roman" w:cs="Times New Roman" w:hint="eastAsia"/>
          <w:kern w:val="0"/>
          <w:szCs w:val="21"/>
        </w:rPr>
        <w:t>行</w:t>
      </w:r>
      <w:r w:rsidRPr="00E3527D">
        <w:rPr>
          <w:rFonts w:ascii="宋体" w:eastAsia="宋体" w:hAnsi="Times New Roman" w:cs="Times New Roman"/>
          <w:kern w:val="0"/>
          <w:szCs w:val="21"/>
        </w:rPr>
        <w:t>业</w:t>
      </w:r>
      <w:r w:rsidR="003B4DC8" w:rsidRPr="00E3527D">
        <w:rPr>
          <w:rFonts w:ascii="宋体" w:eastAsia="宋体" w:hAnsi="Times New Roman" w:cs="Times New Roman" w:hint="eastAsia"/>
          <w:kern w:val="0"/>
          <w:szCs w:val="21"/>
        </w:rPr>
        <w:t>、</w:t>
      </w:r>
      <w:r w:rsidRPr="00E3527D">
        <w:rPr>
          <w:rFonts w:ascii="宋体" w:eastAsia="宋体" w:hAnsi="Times New Roman" w:cs="Times New Roman"/>
          <w:kern w:val="0"/>
          <w:szCs w:val="21"/>
        </w:rPr>
        <w:t>营销</w:t>
      </w:r>
      <w:r w:rsidR="003B4DC8" w:rsidRPr="00E3527D">
        <w:rPr>
          <w:rFonts w:ascii="宋体" w:eastAsia="宋体" w:hAnsi="Times New Roman" w:cs="Times New Roman" w:hint="eastAsia"/>
          <w:kern w:val="0"/>
          <w:szCs w:val="21"/>
        </w:rPr>
        <w:t>、USSD、</w:t>
      </w:r>
      <w:r w:rsidR="003B4DC8" w:rsidRPr="00E3527D">
        <w:rPr>
          <w:rFonts w:ascii="宋体" w:eastAsia="宋体" w:hAnsi="Times New Roman" w:cs="Times New Roman"/>
          <w:kern w:val="0"/>
          <w:szCs w:val="21"/>
        </w:rPr>
        <w:t>闪信和挂机短信</w:t>
      </w:r>
      <w:r w:rsidR="005114D2">
        <w:rPr>
          <w:rFonts w:ascii="宋体" w:eastAsia="宋体" w:hAnsi="Times New Roman" w:cs="Times New Roman" w:hint="eastAsia"/>
          <w:kern w:val="0"/>
          <w:szCs w:val="21"/>
        </w:rPr>
        <w:t>（彩印）</w:t>
      </w:r>
      <w:r w:rsidR="003B4DC8" w:rsidRPr="00E3527D">
        <w:rPr>
          <w:rFonts w:ascii="宋体" w:eastAsia="宋体" w:hAnsi="Times New Roman" w:cs="Times New Roman"/>
          <w:kern w:val="0"/>
          <w:szCs w:val="21"/>
        </w:rPr>
        <w:t>等</w:t>
      </w:r>
      <w:r w:rsidRPr="00E3527D">
        <w:rPr>
          <w:rFonts w:ascii="宋体" w:eastAsia="宋体" w:hAnsi="Times New Roman" w:cs="Times New Roman"/>
          <w:kern w:val="0"/>
          <w:szCs w:val="21"/>
        </w:rPr>
        <w:t>类型产品返回剩余总条数，国际类型产品返回</w:t>
      </w:r>
      <w:r w:rsidRPr="00E3527D">
        <w:rPr>
          <w:rFonts w:ascii="宋体" w:eastAsia="宋体" w:hAnsi="Times New Roman" w:cs="Times New Roman" w:hint="eastAsia"/>
          <w:kern w:val="0"/>
          <w:szCs w:val="21"/>
        </w:rPr>
        <w:t>剩余</w:t>
      </w:r>
      <w:r w:rsidRPr="00E3527D">
        <w:rPr>
          <w:rFonts w:ascii="宋体" w:eastAsia="宋体" w:hAnsi="Times New Roman" w:cs="Times New Roman"/>
          <w:kern w:val="0"/>
          <w:szCs w:val="21"/>
        </w:rPr>
        <w:t>余额</w:t>
      </w:r>
      <w:r w:rsidR="00B3679E" w:rsidRPr="00E3527D">
        <w:rPr>
          <w:rFonts w:ascii="宋体" w:eastAsia="宋体" w:hAnsi="Times New Roman" w:cs="Times New Roman" w:hint="eastAsia"/>
          <w:kern w:val="0"/>
          <w:szCs w:val="21"/>
        </w:rPr>
        <w:t>。</w:t>
      </w:r>
      <w:r w:rsidRPr="00E3527D">
        <w:rPr>
          <w:rFonts w:ascii="宋体" w:eastAsia="宋体" w:hAnsi="Times New Roman" w:cs="Times New Roman" w:hint="eastAsia"/>
          <w:kern w:val="0"/>
          <w:szCs w:val="21"/>
        </w:rPr>
        <w:t xml:space="preserve"> </w:t>
      </w:r>
    </w:p>
    <w:p w:rsidR="00B908B4" w:rsidRPr="00E04E66" w:rsidRDefault="00B908B4" w:rsidP="001F3C2B">
      <w:pPr>
        <w:pStyle w:val="4"/>
        <w:numPr>
          <w:ilvl w:val="0"/>
          <w:numId w:val="3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="00044BD8">
        <w:rPr>
          <w:rFonts w:hint="eastAsia"/>
          <w:sz w:val="24"/>
          <w:szCs w:val="24"/>
        </w:rPr>
        <w:t>：</w:t>
      </w:r>
    </w:p>
    <w:p w:rsidR="00B3679E" w:rsidRPr="00C84A14" w:rsidRDefault="00B3679E" w:rsidP="00B3679E">
      <w:pPr>
        <w:pStyle w:val="a7"/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B3679E" w:rsidRPr="00C84A14" w:rsidRDefault="00B3679E" w:rsidP="00B3679E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Pr="00C84A14">
        <w:rPr>
          <w:rFonts w:asciiTheme="minorEastAsia" w:hAnsiTheme="minorEastAsia"/>
          <w:color w:val="333333"/>
          <w:szCs w:val="21"/>
        </w:rPr>
        <w:t>code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="00165467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0,</w:t>
      </w:r>
    </w:p>
    <w:p w:rsidR="00B3679E" w:rsidRPr="00C84A14" w:rsidRDefault="00B3679E" w:rsidP="00B3679E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Pr="00C84A14">
        <w:rPr>
          <w:rFonts w:asciiTheme="minorEastAsia" w:hAnsiTheme="minorEastAsia"/>
          <w:color w:val="333333"/>
          <w:szCs w:val="21"/>
        </w:rPr>
        <w:t>msg</w:t>
      </w:r>
      <w:r w:rsidRPr="00C84A14">
        <w:rPr>
          <w:rFonts w:ascii="宋体" w:eastAsia="宋体" w:hAnsi="Times New Roman" w:cs="Times New Roman"/>
          <w:kern w:val="0"/>
          <w:szCs w:val="21"/>
        </w:rPr>
        <w:t>":"</w:t>
      </w:r>
      <w:r w:rsidRPr="00C84A14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Pr="00C84A14">
        <w:rPr>
          <w:rFonts w:ascii="宋体" w:eastAsia="宋体" w:hAnsi="Times New Roman" w:cs="Times New Roman"/>
          <w:kern w:val="0"/>
          <w:szCs w:val="21"/>
        </w:rPr>
        <w:t>" ,</w:t>
      </w:r>
    </w:p>
    <w:p w:rsidR="00B3679E" w:rsidRPr="00C84A14" w:rsidRDefault="00B3679E" w:rsidP="00B3679E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"data":[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{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</w:t>
      </w:r>
      <w:r w:rsidRPr="00C84A14">
        <w:rPr>
          <w:rFonts w:ascii="宋体" w:eastAsia="宋体" w:hAnsi="Times New Roman" w:cs="Times New Roman"/>
          <w:kern w:val="0"/>
          <w:szCs w:val="21"/>
        </w:rPr>
        <w:tab/>
      </w:r>
      <w:r w:rsidRPr="00C84A14">
        <w:rPr>
          <w:rFonts w:ascii="宋体" w:eastAsia="宋体" w:hAnsi="Times New Roman" w:cs="Times New Roman"/>
          <w:kern w:val="0"/>
          <w:szCs w:val="21"/>
        </w:rPr>
        <w:tab/>
        <w:t xml:space="preserve">   </w:t>
      </w:r>
      <w:bookmarkStart w:id="24" w:name="OLE_LINK56"/>
      <w:bookmarkStart w:id="25" w:name="OLE_LINK57"/>
      <w:r w:rsidRPr="00C84A14">
        <w:rPr>
          <w:rFonts w:ascii="宋体" w:eastAsia="宋体" w:hAnsi="Times New Roman" w:cs="Times New Roman"/>
          <w:kern w:val="0"/>
          <w:szCs w:val="21"/>
        </w:rPr>
        <w:t xml:space="preserve"> "</w:t>
      </w:r>
      <w:r w:rsidR="00DF1671" w:rsidRPr="00C84A14">
        <w:rPr>
          <w:rFonts w:ascii="宋体" w:eastAsia="宋体" w:hAnsi="Times New Roman" w:cs="Times New Roman"/>
          <w:kern w:val="0"/>
          <w:szCs w:val="21"/>
        </w:rPr>
        <w:t>product_type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="000F616C" w:rsidRPr="00C84A14">
        <w:rPr>
          <w:rFonts w:ascii="宋体" w:eastAsia="宋体" w:hAnsi="Times New Roman" w:cs="Times New Roman"/>
          <w:kern w:val="0"/>
          <w:szCs w:val="21"/>
        </w:rPr>
        <w:t>0</w:t>
      </w:r>
      <w:r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B3679E" w:rsidRPr="00C84A14" w:rsidRDefault="00B3679E" w:rsidP="000F616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lastRenderedPageBreak/>
        <w:t>"</w:t>
      </w:r>
      <w:r w:rsidR="000F616C" w:rsidRPr="00C84A14">
        <w:rPr>
          <w:rFonts w:ascii="宋体" w:eastAsia="宋体" w:hAnsi="Times New Roman" w:cs="Times New Roman"/>
          <w:kern w:val="0"/>
          <w:szCs w:val="21"/>
        </w:rPr>
        <w:t>remain_quantity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bookmarkStart w:id="26" w:name="OLE_LINK60"/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"1000"</w:t>
      </w:r>
      <w:bookmarkEnd w:id="26"/>
    </w:p>
    <w:bookmarkEnd w:id="24"/>
    <w:bookmarkEnd w:id="25"/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  <w:bookmarkStart w:id="27" w:name="OLE_LINK58"/>
      <w:r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527F49" w:rsidRPr="00C84A14" w:rsidRDefault="00B3679E" w:rsidP="00527F49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"product_type"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1,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"800"</w:t>
      </w:r>
    </w:p>
    <w:p w:rsidR="00527F49" w:rsidRPr="00C84A14" w:rsidRDefault="00B3679E" w:rsidP="00527F49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="0020002D" w:rsidRPr="00C84A14">
        <w:rPr>
          <w:rFonts w:ascii="宋体" w:eastAsia="宋体" w:hAnsi="Times New Roman" w:cs="Times New Roman"/>
          <w:kern w:val="0"/>
          <w:szCs w:val="21"/>
        </w:rPr>
        <w:t>2</w:t>
      </w:r>
      <w:r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="00611177" w:rsidRPr="00C84A14">
        <w:rPr>
          <w:rFonts w:ascii="宋体" w:eastAsia="宋体" w:hAnsi="Times New Roman" w:cs="Times New Roman"/>
          <w:kern w:val="0"/>
          <w:szCs w:val="21"/>
        </w:rPr>
        <w:t>6</w:t>
      </w:r>
      <w:r w:rsidRPr="00C84A14">
        <w:rPr>
          <w:rFonts w:ascii="宋体" w:eastAsia="宋体" w:hAnsi="Times New Roman" w:cs="Times New Roman"/>
          <w:kern w:val="0"/>
          <w:szCs w:val="21"/>
        </w:rPr>
        <w:t>18.00"</w:t>
      </w:r>
    </w:p>
    <w:p w:rsidR="008D3ADA" w:rsidRPr="00C84A14" w:rsidRDefault="00527F49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  <w:r w:rsidR="008D3ADA"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7,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"700"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8,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"800"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9,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"900"</w:t>
      </w:r>
    </w:p>
    <w:p w:rsidR="00B3679E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</w:p>
    <w:bookmarkEnd w:id="27"/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firstLineChars="350" w:firstLine="735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]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firstLineChars="187" w:firstLine="39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0"/>
        <w:gridCol w:w="2410"/>
      </w:tblGrid>
      <w:tr w:rsidR="00C84A14" w:rsidTr="007E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C84A14" w:rsidRPr="00B200FF" w:rsidRDefault="00C84A14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090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C84A14" w:rsidRPr="00B200FF" w:rsidRDefault="00C84A1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410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C84A14" w:rsidRPr="00B200FF" w:rsidRDefault="00C84A1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C84A14" w:rsidTr="007E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E8019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E8019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</w:t>
            </w:r>
            <w:r w:rsidR="00880199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14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16546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41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C84A14" w:rsidTr="007E0CA5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lastRenderedPageBreak/>
              <w:t>Body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880199" w:rsidP="007E0C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{"code":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成功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","data":[{"product_type"</w:t>
            </w:r>
            <w:r w:rsidR="00165467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1000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800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2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618.00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8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</w:t>
            </w:r>
            <w:r w:rsidR="00DA17E3"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 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"remain_quantity":"</w:t>
            </w:r>
            <w:r w:rsidRPr="00DA17E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800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"},{"product_type": </w:t>
            </w:r>
            <w:r w:rsidRPr="00DA17E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9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,"remain_quantity"</w:t>
            </w:r>
            <w:r w:rsidR="00661AE0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DA17E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900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"}]}</w:t>
            </w:r>
          </w:p>
        </w:tc>
        <w:tc>
          <w:tcPr>
            <w:tcW w:w="241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B908B4" w:rsidRDefault="00B908B4" w:rsidP="00B908B4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974A51" w:rsidRDefault="00974A51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974A51" w:rsidRPr="00E04E66" w:rsidRDefault="00974A51" w:rsidP="00974A51">
      <w:pPr>
        <w:pStyle w:val="2"/>
        <w:numPr>
          <w:ilvl w:val="0"/>
          <w:numId w:val="9"/>
        </w:numPr>
        <w:ind w:left="709" w:hanging="709"/>
      </w:pPr>
      <w:r>
        <w:rPr>
          <w:rFonts w:hint="eastAsia"/>
        </w:rPr>
        <w:lastRenderedPageBreak/>
        <w:t>返</w:t>
      </w:r>
      <w:r>
        <w:t>回码</w:t>
      </w:r>
      <w:r>
        <w:rPr>
          <w:rFonts w:hint="eastAsia"/>
        </w:rPr>
        <w:t>定义</w:t>
      </w:r>
    </w:p>
    <w:p w:rsidR="00974A51" w:rsidRPr="00E04E66" w:rsidRDefault="00974A51" w:rsidP="00974A51">
      <w:pPr>
        <w:pStyle w:val="3"/>
        <w:numPr>
          <w:ilvl w:val="0"/>
          <w:numId w:val="38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  <w:r w:rsidR="00BF1F64">
        <w:rPr>
          <w:rFonts w:hint="eastAsia"/>
          <w:sz w:val="30"/>
          <w:szCs w:val="30"/>
        </w:rPr>
        <w:t>响应</w:t>
      </w:r>
      <w:r>
        <w:rPr>
          <w:rFonts w:hint="eastAsia"/>
          <w:sz w:val="30"/>
          <w:szCs w:val="30"/>
        </w:rPr>
        <w:t>返</w:t>
      </w:r>
      <w:r>
        <w:rPr>
          <w:sz w:val="30"/>
          <w:szCs w:val="30"/>
        </w:rPr>
        <w:t>回码</w:t>
      </w:r>
    </w:p>
    <w:tbl>
      <w:tblPr>
        <w:tblStyle w:val="a9"/>
        <w:tblW w:w="906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88"/>
        <w:gridCol w:w="6520"/>
        <w:gridCol w:w="1559"/>
      </w:tblGrid>
      <w:tr w:rsidR="00974A51" w:rsidTr="0054632F">
        <w:trPr>
          <w:jc w:val="center"/>
        </w:trPr>
        <w:tc>
          <w:tcPr>
            <w:tcW w:w="988" w:type="dxa"/>
            <w:shd w:val="clear" w:color="auto" w:fill="FFE599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 w:rsidRPr="00D2114C">
              <w:rPr>
                <w:rFonts w:ascii="宋体" w:hint="eastAsia"/>
                <w:b/>
                <w:color w:val="000000" w:themeColor="text1"/>
                <w:szCs w:val="21"/>
              </w:rPr>
              <w:t>返回</w:t>
            </w:r>
            <w:r w:rsidRPr="00D2114C">
              <w:rPr>
                <w:rFonts w:ascii="宋体"/>
                <w:b/>
                <w:color w:val="000000" w:themeColor="text1"/>
                <w:szCs w:val="21"/>
              </w:rPr>
              <w:t>码</w:t>
            </w:r>
          </w:p>
        </w:tc>
        <w:tc>
          <w:tcPr>
            <w:tcW w:w="6520" w:type="dxa"/>
            <w:shd w:val="clear" w:color="auto" w:fill="FFE599"/>
          </w:tcPr>
          <w:p w:rsidR="00974A51" w:rsidRPr="00D2114C" w:rsidRDefault="00D37E86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>
              <w:rPr>
                <w:rFonts w:ascii="宋体"/>
                <w:b/>
                <w:color w:val="000000" w:themeColor="text1"/>
                <w:szCs w:val="21"/>
              </w:rPr>
              <w:t>中文</w:t>
            </w:r>
            <w:r w:rsidR="00974A51" w:rsidRPr="00D2114C">
              <w:rPr>
                <w:rFonts w:ascii="宋体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559" w:type="dxa"/>
            <w:shd w:val="clear" w:color="auto" w:fill="FFE599"/>
          </w:tcPr>
          <w:p w:rsidR="00974A51" w:rsidRPr="00D2114C" w:rsidRDefault="00611DC5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>
              <w:rPr>
                <w:rFonts w:ascii="宋体" w:hint="eastAsia"/>
                <w:b/>
                <w:color w:val="000000" w:themeColor="text1"/>
                <w:szCs w:val="21"/>
              </w:rPr>
              <w:t>适用</w:t>
            </w:r>
            <w:r w:rsidR="00974A51">
              <w:rPr>
                <w:rFonts w:ascii="宋体" w:hint="eastAsia"/>
                <w:b/>
                <w:color w:val="000000" w:themeColor="text1"/>
                <w:szCs w:val="21"/>
              </w:rPr>
              <w:t>类型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鉴权失败（请检查用户名或者密码是否正确）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-2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帐号余额不足</w:t>
            </w:r>
          </w:p>
        </w:tc>
        <w:tc>
          <w:tcPr>
            <w:tcW w:w="1559" w:type="dxa"/>
          </w:tcPr>
          <w:p w:rsidR="00A426F2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短信</w:t>
            </w:r>
            <w:r w:rsidRPr="00D27E59">
              <w:rPr>
                <w:color w:val="000000" w:themeColor="text1"/>
                <w:sz w:val="18"/>
                <w:szCs w:val="18"/>
              </w:rPr>
              <w:t>下行、</w:t>
            </w:r>
          </w:p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-3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帐号被</w:t>
            </w:r>
            <w:r w:rsidR="005B18EC" w:rsidRPr="0039465A">
              <w:rPr>
                <w:rFonts w:hint="eastAsia"/>
              </w:rPr>
              <w:t>注销</w:t>
            </w:r>
          </w:p>
        </w:tc>
        <w:tc>
          <w:tcPr>
            <w:tcW w:w="1559" w:type="dxa"/>
          </w:tcPr>
          <w:p w:rsidR="00974A51" w:rsidRPr="0039465A" w:rsidRDefault="00534C96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全部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-4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帐号被锁定</w:t>
            </w:r>
            <w:r w:rsidR="00C5036C" w:rsidRPr="0039465A">
              <w:rPr>
                <w:rFonts w:hint="eastAsia"/>
              </w:rPr>
              <w:t>或帐号被冻结</w:t>
            </w:r>
          </w:p>
        </w:tc>
        <w:tc>
          <w:tcPr>
            <w:tcW w:w="1559" w:type="dxa"/>
          </w:tcPr>
          <w:p w:rsidR="00A426F2" w:rsidRPr="0039465A" w:rsidRDefault="00E56FA3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短信下行、</w:t>
            </w:r>
          </w:p>
          <w:p w:rsidR="00974A51" w:rsidRPr="0039465A" w:rsidRDefault="00E56FA3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-5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ip</w:t>
            </w:r>
            <w:r w:rsidRPr="00D2114C">
              <w:rPr>
                <w:rFonts w:hint="eastAsia"/>
                <w:color w:val="000000" w:themeColor="text1"/>
              </w:rPr>
              <w:t>鉴权失败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-6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参数</w:t>
            </w:r>
            <w:r w:rsidRPr="00D2114C">
              <w:rPr>
                <w:color w:val="000000" w:themeColor="text1"/>
              </w:rPr>
              <w:t>错误</w:t>
            </w:r>
            <w:r w:rsidRPr="00D2114C">
              <w:rPr>
                <w:rFonts w:hint="eastAsia"/>
                <w:color w:val="000000" w:themeColor="text1"/>
              </w:rPr>
              <w:t>（缺少请求参数或参数不正确，请检查用户名、密码、下发号码、</w:t>
            </w:r>
            <w:r w:rsidRPr="00D2114C">
              <w:rPr>
                <w:color w:val="000000" w:themeColor="text1"/>
              </w:rPr>
              <w:t>短信</w:t>
            </w:r>
            <w:r w:rsidRPr="00D2114C">
              <w:rPr>
                <w:rFonts w:hint="eastAsia"/>
                <w:color w:val="000000" w:themeColor="text1"/>
              </w:rPr>
              <w:t>内容是否为空，或者发送号码数量是否大于</w:t>
            </w:r>
            <w:r w:rsidRPr="00D2114C">
              <w:rPr>
                <w:color w:val="000000" w:themeColor="text1"/>
              </w:rPr>
              <w:t>100</w:t>
            </w:r>
            <w:r w:rsidRPr="00D2114C">
              <w:rPr>
                <w:rFonts w:hint="eastAsia"/>
                <w:color w:val="000000" w:themeColor="text1"/>
              </w:rPr>
              <w:t>个）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-7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手机号码格式</w:t>
            </w:r>
            <w:r w:rsidRPr="00D2114C">
              <w:rPr>
                <w:rFonts w:hint="eastAsia"/>
                <w:color w:val="000000" w:themeColor="text1"/>
              </w:rPr>
              <w:t>错误</w:t>
            </w:r>
          </w:p>
        </w:tc>
        <w:tc>
          <w:tcPr>
            <w:tcW w:w="1559" w:type="dxa"/>
          </w:tcPr>
          <w:p w:rsidR="00A426F2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短信</w:t>
            </w:r>
            <w:r w:rsidRPr="00D27E59">
              <w:rPr>
                <w:color w:val="000000" w:themeColor="text1"/>
                <w:sz w:val="18"/>
                <w:szCs w:val="18"/>
              </w:rPr>
              <w:t>下行、</w:t>
            </w:r>
          </w:p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-8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短信内容超长</w:t>
            </w:r>
            <w:r w:rsidRPr="00D2114C">
              <w:rPr>
                <w:rFonts w:hint="eastAsia"/>
                <w:color w:val="000000" w:themeColor="text1"/>
              </w:rPr>
              <w:t>或签名</w:t>
            </w:r>
            <w:r w:rsidRPr="00D2114C">
              <w:rPr>
                <w:color w:val="000000" w:themeColor="text1"/>
              </w:rPr>
              <w:t>超长</w:t>
            </w:r>
          </w:p>
        </w:tc>
        <w:tc>
          <w:tcPr>
            <w:tcW w:w="1559" w:type="dxa"/>
          </w:tcPr>
          <w:p w:rsidR="00A426F2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短信</w:t>
            </w:r>
            <w:r w:rsidRPr="00D27E59">
              <w:rPr>
                <w:color w:val="000000" w:themeColor="text1"/>
                <w:sz w:val="18"/>
                <w:szCs w:val="18"/>
              </w:rPr>
              <w:t>下行、</w:t>
            </w:r>
          </w:p>
          <w:p w:rsidR="00974A51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-9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签名未报</w:t>
            </w:r>
            <w:r w:rsidRPr="00D2114C">
              <w:rPr>
                <w:rFonts w:hint="eastAsia"/>
                <w:color w:val="000000" w:themeColor="text1"/>
              </w:rPr>
              <w:t>备</w:t>
            </w:r>
          </w:p>
        </w:tc>
        <w:tc>
          <w:tcPr>
            <w:tcW w:w="1559" w:type="dxa"/>
          </w:tcPr>
          <w:p w:rsidR="00A426F2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信下行</w:t>
            </w:r>
            <w:r w:rsidR="009F1DB3" w:rsidRPr="00D27E59">
              <w:rPr>
                <w:color w:val="000000" w:themeColor="text1"/>
                <w:sz w:val="18"/>
                <w:szCs w:val="18"/>
              </w:rPr>
              <w:t>、</w:t>
            </w:r>
          </w:p>
          <w:p w:rsidR="00974A51" w:rsidRPr="00D27E59" w:rsidRDefault="009F1DB3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-10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协议类型</w:t>
            </w:r>
            <w:r w:rsidRPr="00D2114C">
              <w:rPr>
                <w:rFonts w:hint="eastAsia"/>
                <w:color w:val="000000" w:themeColor="text1"/>
              </w:rPr>
              <w:t>不匹配</w:t>
            </w:r>
          </w:p>
        </w:tc>
        <w:tc>
          <w:tcPr>
            <w:tcW w:w="1559" w:type="dxa"/>
          </w:tcPr>
          <w:p w:rsidR="00A426F2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信下行、</w:t>
            </w:r>
          </w:p>
          <w:p w:rsidR="00974A51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-11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不允许</w:t>
            </w:r>
            <w:r w:rsidRPr="00D2114C">
              <w:rPr>
                <w:rFonts w:hint="eastAsia"/>
                <w:color w:val="000000" w:themeColor="text1"/>
              </w:rPr>
              <w:t>拉</w:t>
            </w:r>
            <w:r w:rsidRPr="00D2114C">
              <w:rPr>
                <w:color w:val="000000" w:themeColor="text1"/>
              </w:rPr>
              <w:t>取状态报告</w:t>
            </w:r>
          </w:p>
        </w:tc>
        <w:tc>
          <w:tcPr>
            <w:tcW w:w="1559" w:type="dxa"/>
          </w:tcPr>
          <w:p w:rsidR="00974A51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信状态报告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-12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访问频率过</w:t>
            </w:r>
            <w:r w:rsidRPr="00D2114C">
              <w:rPr>
                <w:rFonts w:hint="eastAsia"/>
                <w:color w:val="000000" w:themeColor="text1"/>
              </w:rPr>
              <w:t>快</w:t>
            </w:r>
          </w:p>
        </w:tc>
        <w:tc>
          <w:tcPr>
            <w:tcW w:w="1559" w:type="dxa"/>
          </w:tcPr>
          <w:p w:rsidR="00A426F2" w:rsidRPr="00D27E59" w:rsidRDefault="003744F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余额</w:t>
            </w:r>
            <w:r w:rsidRPr="00D27E59">
              <w:rPr>
                <w:color w:val="000000" w:themeColor="text1"/>
                <w:sz w:val="18"/>
                <w:szCs w:val="18"/>
              </w:rPr>
              <w:t>查询</w:t>
            </w:r>
            <w:r w:rsidR="00C7634D" w:rsidRPr="00D27E5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7E0397" w:rsidRDefault="00C7634D" w:rsidP="007E0397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信状态报告</w:t>
            </w:r>
            <w:r w:rsidR="007E0397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974A51" w:rsidRPr="00D27E59" w:rsidRDefault="007E0397" w:rsidP="007E039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>
              <w:rPr>
                <w:color w:val="000000" w:themeColor="text1"/>
                <w:sz w:val="18"/>
                <w:szCs w:val="18"/>
              </w:rPr>
              <w:t>信上行</w:t>
            </w:r>
          </w:p>
        </w:tc>
      </w:tr>
      <w:tr w:rsidR="003744F6" w:rsidTr="0054632F">
        <w:trPr>
          <w:jc w:val="center"/>
        </w:trPr>
        <w:tc>
          <w:tcPr>
            <w:tcW w:w="988" w:type="dxa"/>
          </w:tcPr>
          <w:p w:rsidR="003744F6" w:rsidRPr="00D2114C" w:rsidRDefault="003744F6" w:rsidP="003744F6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-13</w:t>
            </w:r>
          </w:p>
        </w:tc>
        <w:tc>
          <w:tcPr>
            <w:tcW w:w="6520" w:type="dxa"/>
          </w:tcPr>
          <w:p w:rsidR="003744F6" w:rsidRPr="00D2114C" w:rsidRDefault="003744F6" w:rsidP="003744F6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您的费用信息不存在</w:t>
            </w:r>
          </w:p>
        </w:tc>
        <w:tc>
          <w:tcPr>
            <w:tcW w:w="1559" w:type="dxa"/>
          </w:tcPr>
          <w:p w:rsidR="003744F6" w:rsidRPr="00D27E59" w:rsidRDefault="003744F6" w:rsidP="003744F6">
            <w:pPr>
              <w:rPr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余额</w:t>
            </w:r>
            <w:r w:rsidRPr="00D27E59">
              <w:rPr>
                <w:color w:val="000000" w:themeColor="text1"/>
                <w:sz w:val="18"/>
                <w:szCs w:val="18"/>
              </w:rPr>
              <w:t>查询</w:t>
            </w:r>
          </w:p>
        </w:tc>
      </w:tr>
      <w:tr w:rsidR="003744F6" w:rsidTr="0054632F">
        <w:trPr>
          <w:jc w:val="center"/>
        </w:trPr>
        <w:tc>
          <w:tcPr>
            <w:tcW w:w="988" w:type="dxa"/>
          </w:tcPr>
          <w:p w:rsidR="003744F6" w:rsidRPr="00D2114C" w:rsidRDefault="003744F6" w:rsidP="003744F6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-14</w:t>
            </w:r>
          </w:p>
        </w:tc>
        <w:tc>
          <w:tcPr>
            <w:tcW w:w="6520" w:type="dxa"/>
          </w:tcPr>
          <w:p w:rsidR="003744F6" w:rsidRPr="00D2114C" w:rsidRDefault="003744F6" w:rsidP="003744F6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内部错误</w:t>
            </w:r>
          </w:p>
        </w:tc>
        <w:tc>
          <w:tcPr>
            <w:tcW w:w="1559" w:type="dxa"/>
          </w:tcPr>
          <w:p w:rsidR="00A426F2" w:rsidRPr="00D27E59" w:rsidRDefault="003744F6" w:rsidP="003744F6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余额</w:t>
            </w:r>
            <w:r w:rsidRPr="00D27E59">
              <w:rPr>
                <w:color w:val="000000" w:themeColor="text1"/>
                <w:sz w:val="18"/>
                <w:szCs w:val="18"/>
              </w:rPr>
              <w:t>查询</w:t>
            </w:r>
            <w:r w:rsidR="00102DF8" w:rsidRPr="00D27E5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7E0397" w:rsidRDefault="00102DF8" w:rsidP="007E0397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信状态报告</w:t>
            </w:r>
            <w:r w:rsidR="007E0397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3744F6" w:rsidRPr="00D27E59" w:rsidRDefault="007E0397" w:rsidP="007E0397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>
              <w:rPr>
                <w:color w:val="000000" w:themeColor="text1"/>
                <w:sz w:val="18"/>
                <w:szCs w:val="18"/>
              </w:rPr>
              <w:t>信上行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-15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模板</w:t>
            </w:r>
            <w:r w:rsidRPr="0039465A">
              <w:t>ID</w:t>
            </w:r>
            <w:r w:rsidRPr="0039465A">
              <w:rPr>
                <w:rFonts w:hint="eastAsia"/>
              </w:rPr>
              <w:t>不存在</w:t>
            </w:r>
            <w:r w:rsidR="007D78E4" w:rsidRPr="0039465A">
              <w:rPr>
                <w:rFonts w:hint="eastAsia"/>
              </w:rPr>
              <w:t>或模板未通过审核</w:t>
            </w:r>
            <w:r w:rsidR="00A75EEA" w:rsidRPr="0039465A">
              <w:rPr>
                <w:rFonts w:hint="eastAsia"/>
                <w:color w:val="0070C0"/>
              </w:rPr>
              <w:t>或模板已删除</w:t>
            </w:r>
          </w:p>
        </w:tc>
        <w:tc>
          <w:tcPr>
            <w:tcW w:w="1559" w:type="dxa"/>
          </w:tcPr>
          <w:p w:rsidR="00974A51" w:rsidRPr="0039465A" w:rsidRDefault="00A93F18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-16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模板参数错误（参数个数不匹配或参数超长</w:t>
            </w:r>
            <w:r w:rsidR="00D71D90" w:rsidRPr="0039465A">
              <w:rPr>
                <w:rFonts w:asciiTheme="minorEastAsia" w:hAnsiTheme="minorEastAsia" w:hint="eastAsia"/>
                <w:szCs w:val="21"/>
              </w:rPr>
              <w:t>或含</w:t>
            </w:r>
            <w:r w:rsidR="00D71D90" w:rsidRPr="0039465A">
              <w:rPr>
                <w:rFonts w:asciiTheme="minorEastAsia" w:hAnsiTheme="minorEastAsia"/>
                <w:szCs w:val="21"/>
              </w:rPr>
              <w:t>有非法字符</w:t>
            </w:r>
            <w:r w:rsidRPr="0039465A"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974A51" w:rsidRPr="0039465A" w:rsidRDefault="00A93F18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模板短信下行</w:t>
            </w:r>
          </w:p>
        </w:tc>
      </w:tr>
    </w:tbl>
    <w:p w:rsidR="00974A51" w:rsidRDefault="00974A51" w:rsidP="00974A51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974A51" w:rsidRPr="00464244" w:rsidRDefault="00974A51" w:rsidP="00974A51">
      <w:r>
        <w:br w:type="page"/>
      </w:r>
    </w:p>
    <w:p w:rsidR="00974A51" w:rsidRPr="00E04E66" w:rsidRDefault="0096286F" w:rsidP="00974A51">
      <w:pPr>
        <w:pStyle w:val="3"/>
        <w:numPr>
          <w:ilvl w:val="0"/>
          <w:numId w:val="38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短信</w:t>
      </w:r>
      <w:r w:rsidR="00974A51">
        <w:rPr>
          <w:rFonts w:hint="eastAsia"/>
          <w:sz w:val="30"/>
          <w:szCs w:val="30"/>
        </w:rPr>
        <w:t>状态</w:t>
      </w:r>
      <w:r w:rsidR="00974A51">
        <w:rPr>
          <w:sz w:val="30"/>
          <w:szCs w:val="30"/>
        </w:rPr>
        <w:t>报告</w:t>
      </w:r>
      <w:r w:rsidR="00974A51">
        <w:rPr>
          <w:rFonts w:hint="eastAsia"/>
          <w:sz w:val="30"/>
          <w:szCs w:val="30"/>
        </w:rPr>
        <w:t>返</w:t>
      </w:r>
      <w:r w:rsidR="00974A51">
        <w:rPr>
          <w:sz w:val="30"/>
          <w:szCs w:val="30"/>
        </w:rPr>
        <w:t>回码</w:t>
      </w:r>
    </w:p>
    <w:tbl>
      <w:tblPr>
        <w:tblStyle w:val="a9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974A51" w:rsidTr="00477669">
        <w:tc>
          <w:tcPr>
            <w:tcW w:w="2122" w:type="dxa"/>
            <w:shd w:val="clear" w:color="auto" w:fill="FFE599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 w:rsidRPr="00D2114C">
              <w:rPr>
                <w:rFonts w:ascii="宋体" w:hint="eastAsia"/>
                <w:b/>
                <w:color w:val="000000" w:themeColor="text1"/>
                <w:szCs w:val="21"/>
              </w:rPr>
              <w:t>返回</w:t>
            </w:r>
            <w:r w:rsidRPr="00D2114C">
              <w:rPr>
                <w:rFonts w:ascii="宋体"/>
                <w:b/>
                <w:color w:val="000000" w:themeColor="text1"/>
                <w:szCs w:val="21"/>
              </w:rPr>
              <w:t>码</w:t>
            </w:r>
          </w:p>
        </w:tc>
        <w:tc>
          <w:tcPr>
            <w:tcW w:w="6174" w:type="dxa"/>
            <w:shd w:val="clear" w:color="auto" w:fill="FFE599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 w:rsidRPr="00D2114C">
              <w:rPr>
                <w:rFonts w:ascii="宋体"/>
                <w:b/>
                <w:color w:val="000000" w:themeColor="text1"/>
                <w:szCs w:val="21"/>
              </w:rPr>
              <w:t>描述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YX:1000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系统超频错误</w:t>
            </w:r>
            <w:r w:rsidRPr="00D2114C">
              <w:rPr>
                <w:rFonts w:hint="eastAsia"/>
                <w:color w:val="000000" w:themeColor="text1"/>
              </w:rPr>
              <w:t>1000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4000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YX:4013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4013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4014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YX:4001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4001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YX:4002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4002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5004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YX:5006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5006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YX:5007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5007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YX:5008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5008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YX:5009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订单余额不足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YX:7000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审核不通过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YX:8010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8010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号码格式错误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账号不存在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YX:9003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9003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无可用通道组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YX:9005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9005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YX:9006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无可选用通道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YX:9007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9007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YX:9008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9008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系统超频错误</w:t>
            </w:r>
            <w:r w:rsidRPr="00D2114C">
              <w:rPr>
                <w:rFonts w:hint="eastAsia"/>
                <w:color w:val="000000" w:themeColor="text1"/>
              </w:rPr>
              <w:t>9012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YX:9013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9013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9014</w:t>
            </w:r>
          </w:p>
        </w:tc>
      </w:tr>
    </w:tbl>
    <w:p w:rsidR="00974A51" w:rsidRPr="00916234" w:rsidRDefault="00974A51" w:rsidP="00974A51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974A51" w:rsidRPr="00916234" w:rsidRDefault="00974A51" w:rsidP="00B908B4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sectPr w:rsidR="00974A51" w:rsidRPr="0091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E90" w:rsidRDefault="00FD4E90" w:rsidP="00E04E66">
      <w:r>
        <w:separator/>
      </w:r>
    </w:p>
  </w:endnote>
  <w:endnote w:type="continuationSeparator" w:id="0">
    <w:p w:rsidR="00FD4E90" w:rsidRDefault="00FD4E90" w:rsidP="00E0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E90" w:rsidRDefault="00FD4E90" w:rsidP="00E04E66">
      <w:r>
        <w:separator/>
      </w:r>
    </w:p>
  </w:footnote>
  <w:footnote w:type="continuationSeparator" w:id="0">
    <w:p w:rsidR="00FD4E90" w:rsidRDefault="00FD4E90" w:rsidP="00E0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DFB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86633F"/>
    <w:multiLevelType w:val="hybridMultilevel"/>
    <w:tmpl w:val="495497E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6147F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0E7129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>
    <w:nsid w:val="15FE78F2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0042D9"/>
    <w:multiLevelType w:val="multilevel"/>
    <w:tmpl w:val="CA76CD68"/>
    <w:lvl w:ilvl="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6">
    <w:nsid w:val="19E7595F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212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>
    <w:nsid w:val="1DD946F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002D9E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7F773E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266A1"/>
    <w:multiLevelType w:val="hybridMultilevel"/>
    <w:tmpl w:val="1E88AE1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4F1D65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5110C6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0E6B9D"/>
    <w:multiLevelType w:val="hybridMultilevel"/>
    <w:tmpl w:val="770A3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213F8E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6F66F9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58819C1"/>
    <w:multiLevelType w:val="hybridMultilevel"/>
    <w:tmpl w:val="A8E01F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FBAB6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C649E7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F23A8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536D70"/>
    <w:multiLevelType w:val="hybridMultilevel"/>
    <w:tmpl w:val="EC7632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F1438EE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EB66C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F7124C"/>
    <w:multiLevelType w:val="hybridMultilevel"/>
    <w:tmpl w:val="782C8CDA"/>
    <w:lvl w:ilvl="0" w:tplc="96E69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96291C"/>
    <w:multiLevelType w:val="multilevel"/>
    <w:tmpl w:val="C144F62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3">
    <w:nsid w:val="413B33B2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7C4198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711239"/>
    <w:multiLevelType w:val="hybridMultilevel"/>
    <w:tmpl w:val="85D81970"/>
    <w:lvl w:ilvl="0" w:tplc="5D60859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74E4F06"/>
    <w:multiLevelType w:val="hybridMultilevel"/>
    <w:tmpl w:val="1E88AE1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FA3E6E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8">
    <w:nsid w:val="4BF1339D"/>
    <w:multiLevelType w:val="hybridMultilevel"/>
    <w:tmpl w:val="770A3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D156C25"/>
    <w:multiLevelType w:val="hybridMultilevel"/>
    <w:tmpl w:val="4AD8B9AC"/>
    <w:lvl w:ilvl="0" w:tplc="244E1DD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8A3771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F327E6B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5471DB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3">
    <w:nsid w:val="50B618A6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D31EC7"/>
    <w:multiLevelType w:val="hybridMultilevel"/>
    <w:tmpl w:val="BE401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66B0670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7CE5108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C265B34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F5045B3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03B0945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0">
    <w:nsid w:val="640D1A71"/>
    <w:multiLevelType w:val="hybridMultilevel"/>
    <w:tmpl w:val="3A74F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9A7091C"/>
    <w:multiLevelType w:val="hybridMultilevel"/>
    <w:tmpl w:val="7A3A980C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995C7A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0A0901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7C211F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D05699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F3C6972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2"/>
  </w:num>
  <w:num w:numId="3">
    <w:abstractNumId w:val="45"/>
  </w:num>
  <w:num w:numId="4">
    <w:abstractNumId w:val="17"/>
  </w:num>
  <w:num w:numId="5">
    <w:abstractNumId w:val="41"/>
  </w:num>
  <w:num w:numId="6">
    <w:abstractNumId w:val="14"/>
  </w:num>
  <w:num w:numId="7">
    <w:abstractNumId w:val="44"/>
  </w:num>
  <w:num w:numId="8">
    <w:abstractNumId w:val="1"/>
  </w:num>
  <w:num w:numId="9">
    <w:abstractNumId w:val="19"/>
  </w:num>
  <w:num w:numId="10">
    <w:abstractNumId w:val="34"/>
  </w:num>
  <w:num w:numId="11">
    <w:abstractNumId w:val="40"/>
  </w:num>
  <w:num w:numId="12">
    <w:abstractNumId w:val="12"/>
  </w:num>
  <w:num w:numId="13">
    <w:abstractNumId w:val="20"/>
  </w:num>
  <w:num w:numId="14">
    <w:abstractNumId w:val="2"/>
  </w:num>
  <w:num w:numId="15">
    <w:abstractNumId w:val="15"/>
  </w:num>
  <w:num w:numId="16">
    <w:abstractNumId w:val="16"/>
  </w:num>
  <w:num w:numId="17">
    <w:abstractNumId w:val="7"/>
  </w:num>
  <w:num w:numId="18">
    <w:abstractNumId w:val="38"/>
  </w:num>
  <w:num w:numId="19">
    <w:abstractNumId w:val="36"/>
  </w:num>
  <w:num w:numId="20">
    <w:abstractNumId w:val="0"/>
  </w:num>
  <w:num w:numId="21">
    <w:abstractNumId w:val="13"/>
  </w:num>
  <w:num w:numId="22">
    <w:abstractNumId w:val="4"/>
  </w:num>
  <w:num w:numId="23">
    <w:abstractNumId w:val="30"/>
  </w:num>
  <w:num w:numId="24">
    <w:abstractNumId w:val="8"/>
  </w:num>
  <w:num w:numId="25">
    <w:abstractNumId w:val="31"/>
  </w:num>
  <w:num w:numId="26">
    <w:abstractNumId w:val="33"/>
  </w:num>
  <w:num w:numId="27">
    <w:abstractNumId w:val="11"/>
  </w:num>
  <w:num w:numId="28">
    <w:abstractNumId w:val="37"/>
  </w:num>
  <w:num w:numId="29">
    <w:abstractNumId w:val="18"/>
  </w:num>
  <w:num w:numId="30">
    <w:abstractNumId w:val="43"/>
  </w:num>
  <w:num w:numId="31">
    <w:abstractNumId w:val="32"/>
  </w:num>
  <w:num w:numId="32">
    <w:abstractNumId w:val="3"/>
  </w:num>
  <w:num w:numId="33">
    <w:abstractNumId w:val="39"/>
  </w:num>
  <w:num w:numId="34">
    <w:abstractNumId w:val="28"/>
  </w:num>
  <w:num w:numId="35">
    <w:abstractNumId w:val="6"/>
  </w:num>
  <w:num w:numId="36">
    <w:abstractNumId w:val="23"/>
  </w:num>
  <w:num w:numId="37">
    <w:abstractNumId w:val="27"/>
  </w:num>
  <w:num w:numId="38">
    <w:abstractNumId w:val="35"/>
  </w:num>
  <w:num w:numId="39">
    <w:abstractNumId w:val="10"/>
  </w:num>
  <w:num w:numId="40">
    <w:abstractNumId w:val="25"/>
  </w:num>
  <w:num w:numId="41">
    <w:abstractNumId w:val="26"/>
  </w:num>
  <w:num w:numId="42">
    <w:abstractNumId w:val="9"/>
  </w:num>
  <w:num w:numId="43">
    <w:abstractNumId w:val="29"/>
  </w:num>
  <w:num w:numId="44">
    <w:abstractNumId w:val="24"/>
  </w:num>
  <w:num w:numId="45">
    <w:abstractNumId w:val="46"/>
  </w:num>
  <w:num w:numId="46">
    <w:abstractNumId w:val="21"/>
  </w:num>
  <w:num w:numId="47">
    <w:abstractNumId w:val="4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50"/>
    <w:rsid w:val="0000049B"/>
    <w:rsid w:val="0000365A"/>
    <w:rsid w:val="000155CA"/>
    <w:rsid w:val="00017854"/>
    <w:rsid w:val="000205FD"/>
    <w:rsid w:val="00021BB7"/>
    <w:rsid w:val="0002363C"/>
    <w:rsid w:val="00023F00"/>
    <w:rsid w:val="00027AD9"/>
    <w:rsid w:val="0003387A"/>
    <w:rsid w:val="00034187"/>
    <w:rsid w:val="000347F4"/>
    <w:rsid w:val="0003564A"/>
    <w:rsid w:val="0003659B"/>
    <w:rsid w:val="00044BD8"/>
    <w:rsid w:val="00054E31"/>
    <w:rsid w:val="00060471"/>
    <w:rsid w:val="0006407E"/>
    <w:rsid w:val="00065F9D"/>
    <w:rsid w:val="00066628"/>
    <w:rsid w:val="00074625"/>
    <w:rsid w:val="00084947"/>
    <w:rsid w:val="00084A6C"/>
    <w:rsid w:val="000867B5"/>
    <w:rsid w:val="0009050B"/>
    <w:rsid w:val="0009217C"/>
    <w:rsid w:val="000A1B0F"/>
    <w:rsid w:val="000A5090"/>
    <w:rsid w:val="000A5400"/>
    <w:rsid w:val="000A6356"/>
    <w:rsid w:val="000C2E99"/>
    <w:rsid w:val="000C3A5A"/>
    <w:rsid w:val="000C3D04"/>
    <w:rsid w:val="000C44DB"/>
    <w:rsid w:val="000C4FEB"/>
    <w:rsid w:val="000D7355"/>
    <w:rsid w:val="000E3116"/>
    <w:rsid w:val="000F1F24"/>
    <w:rsid w:val="000F616C"/>
    <w:rsid w:val="000F7AAB"/>
    <w:rsid w:val="0010128E"/>
    <w:rsid w:val="00102DF8"/>
    <w:rsid w:val="001068D3"/>
    <w:rsid w:val="00107025"/>
    <w:rsid w:val="00111B08"/>
    <w:rsid w:val="00111E4B"/>
    <w:rsid w:val="00122A95"/>
    <w:rsid w:val="001269D7"/>
    <w:rsid w:val="00126BAB"/>
    <w:rsid w:val="001270E8"/>
    <w:rsid w:val="001275AF"/>
    <w:rsid w:val="00130E13"/>
    <w:rsid w:val="00131419"/>
    <w:rsid w:val="00131C29"/>
    <w:rsid w:val="00132077"/>
    <w:rsid w:val="00141264"/>
    <w:rsid w:val="00145797"/>
    <w:rsid w:val="00145FFD"/>
    <w:rsid w:val="00146EF1"/>
    <w:rsid w:val="001519E2"/>
    <w:rsid w:val="00152931"/>
    <w:rsid w:val="00154F04"/>
    <w:rsid w:val="00155EB7"/>
    <w:rsid w:val="0016188C"/>
    <w:rsid w:val="00161FDA"/>
    <w:rsid w:val="001648A9"/>
    <w:rsid w:val="00164B59"/>
    <w:rsid w:val="00165467"/>
    <w:rsid w:val="0017295C"/>
    <w:rsid w:val="00174421"/>
    <w:rsid w:val="001749EC"/>
    <w:rsid w:val="00175544"/>
    <w:rsid w:val="0017626F"/>
    <w:rsid w:val="00187FCA"/>
    <w:rsid w:val="00196084"/>
    <w:rsid w:val="001966DC"/>
    <w:rsid w:val="001B1191"/>
    <w:rsid w:val="001B718E"/>
    <w:rsid w:val="001C2432"/>
    <w:rsid w:val="001C5E80"/>
    <w:rsid w:val="001C6131"/>
    <w:rsid w:val="001C799B"/>
    <w:rsid w:val="001F041E"/>
    <w:rsid w:val="001F3C2B"/>
    <w:rsid w:val="0020002D"/>
    <w:rsid w:val="002053FA"/>
    <w:rsid w:val="00210107"/>
    <w:rsid w:val="00210188"/>
    <w:rsid w:val="00213567"/>
    <w:rsid w:val="0021788A"/>
    <w:rsid w:val="00226062"/>
    <w:rsid w:val="002379C9"/>
    <w:rsid w:val="002401B1"/>
    <w:rsid w:val="00240B6E"/>
    <w:rsid w:val="00242325"/>
    <w:rsid w:val="00246A82"/>
    <w:rsid w:val="00251594"/>
    <w:rsid w:val="00251901"/>
    <w:rsid w:val="00255E26"/>
    <w:rsid w:val="00255F30"/>
    <w:rsid w:val="00256405"/>
    <w:rsid w:val="00265934"/>
    <w:rsid w:val="0027140B"/>
    <w:rsid w:val="002724D8"/>
    <w:rsid w:val="00272995"/>
    <w:rsid w:val="002754F6"/>
    <w:rsid w:val="0027699F"/>
    <w:rsid w:val="002867F9"/>
    <w:rsid w:val="00294A13"/>
    <w:rsid w:val="002A11BE"/>
    <w:rsid w:val="002A1D3D"/>
    <w:rsid w:val="002A47E6"/>
    <w:rsid w:val="002A5AFA"/>
    <w:rsid w:val="002A64C1"/>
    <w:rsid w:val="002B2431"/>
    <w:rsid w:val="002B4A25"/>
    <w:rsid w:val="002B5B9B"/>
    <w:rsid w:val="002B6E84"/>
    <w:rsid w:val="002C1778"/>
    <w:rsid w:val="002C2A99"/>
    <w:rsid w:val="002C4288"/>
    <w:rsid w:val="002C738C"/>
    <w:rsid w:val="002C756C"/>
    <w:rsid w:val="002D599E"/>
    <w:rsid w:val="002D5EF8"/>
    <w:rsid w:val="002D6D0D"/>
    <w:rsid w:val="002D7B4D"/>
    <w:rsid w:val="002E6199"/>
    <w:rsid w:val="0030129E"/>
    <w:rsid w:val="00306E72"/>
    <w:rsid w:val="00306FE8"/>
    <w:rsid w:val="00307239"/>
    <w:rsid w:val="00307751"/>
    <w:rsid w:val="003151A2"/>
    <w:rsid w:val="00316B46"/>
    <w:rsid w:val="003173C2"/>
    <w:rsid w:val="003269BE"/>
    <w:rsid w:val="0032734E"/>
    <w:rsid w:val="00327E4B"/>
    <w:rsid w:val="00331FD3"/>
    <w:rsid w:val="003362F3"/>
    <w:rsid w:val="0033661D"/>
    <w:rsid w:val="00352B0B"/>
    <w:rsid w:val="00353948"/>
    <w:rsid w:val="00357135"/>
    <w:rsid w:val="00360A3F"/>
    <w:rsid w:val="00361F64"/>
    <w:rsid w:val="003650A2"/>
    <w:rsid w:val="0036649A"/>
    <w:rsid w:val="00370759"/>
    <w:rsid w:val="003744F6"/>
    <w:rsid w:val="00375C76"/>
    <w:rsid w:val="003836A6"/>
    <w:rsid w:val="00386387"/>
    <w:rsid w:val="00386EE5"/>
    <w:rsid w:val="0039307C"/>
    <w:rsid w:val="0039465A"/>
    <w:rsid w:val="00397839"/>
    <w:rsid w:val="003A107B"/>
    <w:rsid w:val="003A2642"/>
    <w:rsid w:val="003B1348"/>
    <w:rsid w:val="003B3303"/>
    <w:rsid w:val="003B4DC8"/>
    <w:rsid w:val="003B71BA"/>
    <w:rsid w:val="003C4D98"/>
    <w:rsid w:val="003D0C58"/>
    <w:rsid w:val="003D1702"/>
    <w:rsid w:val="003D5E0D"/>
    <w:rsid w:val="003E0A87"/>
    <w:rsid w:val="003E421C"/>
    <w:rsid w:val="003F04B3"/>
    <w:rsid w:val="003F0B8A"/>
    <w:rsid w:val="003F0BEF"/>
    <w:rsid w:val="003F1565"/>
    <w:rsid w:val="003F5D3B"/>
    <w:rsid w:val="003F6210"/>
    <w:rsid w:val="004010B4"/>
    <w:rsid w:val="00401E36"/>
    <w:rsid w:val="00401EA8"/>
    <w:rsid w:val="004032F6"/>
    <w:rsid w:val="004034AB"/>
    <w:rsid w:val="00404258"/>
    <w:rsid w:val="004109B1"/>
    <w:rsid w:val="00415EDF"/>
    <w:rsid w:val="00420DE8"/>
    <w:rsid w:val="00425AD5"/>
    <w:rsid w:val="00426CCC"/>
    <w:rsid w:val="00430979"/>
    <w:rsid w:val="0043097B"/>
    <w:rsid w:val="00431B76"/>
    <w:rsid w:val="00431E9C"/>
    <w:rsid w:val="00432521"/>
    <w:rsid w:val="00436912"/>
    <w:rsid w:val="00437834"/>
    <w:rsid w:val="00442EE1"/>
    <w:rsid w:val="00443B6F"/>
    <w:rsid w:val="00444FFB"/>
    <w:rsid w:val="00445E5A"/>
    <w:rsid w:val="0045163E"/>
    <w:rsid w:val="004517AE"/>
    <w:rsid w:val="00451A15"/>
    <w:rsid w:val="00453A16"/>
    <w:rsid w:val="00454110"/>
    <w:rsid w:val="00462A95"/>
    <w:rsid w:val="00465DFD"/>
    <w:rsid w:val="00467ED8"/>
    <w:rsid w:val="00471598"/>
    <w:rsid w:val="00477669"/>
    <w:rsid w:val="004848F2"/>
    <w:rsid w:val="00487CA6"/>
    <w:rsid w:val="004946FA"/>
    <w:rsid w:val="00494C99"/>
    <w:rsid w:val="00494EE7"/>
    <w:rsid w:val="004A0E37"/>
    <w:rsid w:val="004A5463"/>
    <w:rsid w:val="004B4A2E"/>
    <w:rsid w:val="004C3772"/>
    <w:rsid w:val="004C5306"/>
    <w:rsid w:val="004C6634"/>
    <w:rsid w:val="004C7DDD"/>
    <w:rsid w:val="004D50C5"/>
    <w:rsid w:val="004E4916"/>
    <w:rsid w:val="004E7C64"/>
    <w:rsid w:val="004F06E3"/>
    <w:rsid w:val="004F5487"/>
    <w:rsid w:val="004F692D"/>
    <w:rsid w:val="00501DD3"/>
    <w:rsid w:val="005114D2"/>
    <w:rsid w:val="0051547B"/>
    <w:rsid w:val="00516A34"/>
    <w:rsid w:val="005174C8"/>
    <w:rsid w:val="0052031D"/>
    <w:rsid w:val="005220F9"/>
    <w:rsid w:val="005270BA"/>
    <w:rsid w:val="00527F49"/>
    <w:rsid w:val="0053478B"/>
    <w:rsid w:val="00534C96"/>
    <w:rsid w:val="00535A74"/>
    <w:rsid w:val="00537EF1"/>
    <w:rsid w:val="00544269"/>
    <w:rsid w:val="00545990"/>
    <w:rsid w:val="00545A00"/>
    <w:rsid w:val="0054632F"/>
    <w:rsid w:val="005545A1"/>
    <w:rsid w:val="00555956"/>
    <w:rsid w:val="00557E1E"/>
    <w:rsid w:val="00560028"/>
    <w:rsid w:val="0056192D"/>
    <w:rsid w:val="00562474"/>
    <w:rsid w:val="0056331C"/>
    <w:rsid w:val="00577944"/>
    <w:rsid w:val="00585137"/>
    <w:rsid w:val="005868F7"/>
    <w:rsid w:val="00586D93"/>
    <w:rsid w:val="00587A31"/>
    <w:rsid w:val="005910C1"/>
    <w:rsid w:val="00592DEA"/>
    <w:rsid w:val="00596DED"/>
    <w:rsid w:val="005A0C86"/>
    <w:rsid w:val="005A139A"/>
    <w:rsid w:val="005A3501"/>
    <w:rsid w:val="005B18EC"/>
    <w:rsid w:val="005B39DC"/>
    <w:rsid w:val="005B7E38"/>
    <w:rsid w:val="005C0768"/>
    <w:rsid w:val="005D009D"/>
    <w:rsid w:val="005D10A9"/>
    <w:rsid w:val="005E3AA0"/>
    <w:rsid w:val="005E5209"/>
    <w:rsid w:val="005F232B"/>
    <w:rsid w:val="005F3F1C"/>
    <w:rsid w:val="00602918"/>
    <w:rsid w:val="00604EF5"/>
    <w:rsid w:val="00605428"/>
    <w:rsid w:val="0060667E"/>
    <w:rsid w:val="00607DC7"/>
    <w:rsid w:val="00611177"/>
    <w:rsid w:val="00611DC5"/>
    <w:rsid w:val="00614ED2"/>
    <w:rsid w:val="006203EC"/>
    <w:rsid w:val="00624FA9"/>
    <w:rsid w:val="00641A3A"/>
    <w:rsid w:val="0064294E"/>
    <w:rsid w:val="0064544D"/>
    <w:rsid w:val="00645D7C"/>
    <w:rsid w:val="006559EC"/>
    <w:rsid w:val="00661A58"/>
    <w:rsid w:val="00661AE0"/>
    <w:rsid w:val="00667C94"/>
    <w:rsid w:val="006717E1"/>
    <w:rsid w:val="00671AC6"/>
    <w:rsid w:val="00677708"/>
    <w:rsid w:val="006801DA"/>
    <w:rsid w:val="00682750"/>
    <w:rsid w:val="00683140"/>
    <w:rsid w:val="00692EA3"/>
    <w:rsid w:val="0069586B"/>
    <w:rsid w:val="006A1B86"/>
    <w:rsid w:val="006A3316"/>
    <w:rsid w:val="006A3D0B"/>
    <w:rsid w:val="006A3D99"/>
    <w:rsid w:val="006A3E3F"/>
    <w:rsid w:val="006A73FE"/>
    <w:rsid w:val="006B5AEF"/>
    <w:rsid w:val="006C0870"/>
    <w:rsid w:val="006C6988"/>
    <w:rsid w:val="006C7455"/>
    <w:rsid w:val="006D0A08"/>
    <w:rsid w:val="006D498D"/>
    <w:rsid w:val="006D53A5"/>
    <w:rsid w:val="006D6F8E"/>
    <w:rsid w:val="006E0A01"/>
    <w:rsid w:val="006E4F25"/>
    <w:rsid w:val="006E5C4C"/>
    <w:rsid w:val="006F3F9A"/>
    <w:rsid w:val="006F5C50"/>
    <w:rsid w:val="006F6774"/>
    <w:rsid w:val="007056EF"/>
    <w:rsid w:val="00706405"/>
    <w:rsid w:val="00710420"/>
    <w:rsid w:val="00722D5E"/>
    <w:rsid w:val="00722F83"/>
    <w:rsid w:val="007252DA"/>
    <w:rsid w:val="007262D3"/>
    <w:rsid w:val="007266E6"/>
    <w:rsid w:val="00727109"/>
    <w:rsid w:val="00736B3A"/>
    <w:rsid w:val="007374D6"/>
    <w:rsid w:val="00744B1B"/>
    <w:rsid w:val="007453C1"/>
    <w:rsid w:val="007509C2"/>
    <w:rsid w:val="00751338"/>
    <w:rsid w:val="00754EFB"/>
    <w:rsid w:val="00763A1B"/>
    <w:rsid w:val="007648B5"/>
    <w:rsid w:val="00764B59"/>
    <w:rsid w:val="007714DB"/>
    <w:rsid w:val="00773DA2"/>
    <w:rsid w:val="00776441"/>
    <w:rsid w:val="00780242"/>
    <w:rsid w:val="0078154F"/>
    <w:rsid w:val="00790061"/>
    <w:rsid w:val="00790872"/>
    <w:rsid w:val="00791420"/>
    <w:rsid w:val="007937C3"/>
    <w:rsid w:val="00794E75"/>
    <w:rsid w:val="00794EE9"/>
    <w:rsid w:val="00795C66"/>
    <w:rsid w:val="007A187E"/>
    <w:rsid w:val="007A6C29"/>
    <w:rsid w:val="007B1203"/>
    <w:rsid w:val="007B1AAD"/>
    <w:rsid w:val="007B2C03"/>
    <w:rsid w:val="007B3839"/>
    <w:rsid w:val="007B412B"/>
    <w:rsid w:val="007B59D3"/>
    <w:rsid w:val="007C3F1F"/>
    <w:rsid w:val="007C4D75"/>
    <w:rsid w:val="007C6A9C"/>
    <w:rsid w:val="007D78E4"/>
    <w:rsid w:val="007E0397"/>
    <w:rsid w:val="007E0CA5"/>
    <w:rsid w:val="007E368A"/>
    <w:rsid w:val="007E4450"/>
    <w:rsid w:val="007F6C5C"/>
    <w:rsid w:val="007F7129"/>
    <w:rsid w:val="007F7EFA"/>
    <w:rsid w:val="008044CE"/>
    <w:rsid w:val="00805F6A"/>
    <w:rsid w:val="00810BDA"/>
    <w:rsid w:val="00812053"/>
    <w:rsid w:val="00816B4D"/>
    <w:rsid w:val="00822DF2"/>
    <w:rsid w:val="00823E6C"/>
    <w:rsid w:val="00824526"/>
    <w:rsid w:val="00826C05"/>
    <w:rsid w:val="008337BA"/>
    <w:rsid w:val="00836A10"/>
    <w:rsid w:val="00841091"/>
    <w:rsid w:val="00851717"/>
    <w:rsid w:val="00852CCD"/>
    <w:rsid w:val="00853EA4"/>
    <w:rsid w:val="00857188"/>
    <w:rsid w:val="0085790E"/>
    <w:rsid w:val="00860783"/>
    <w:rsid w:val="00861FFE"/>
    <w:rsid w:val="00863412"/>
    <w:rsid w:val="00863772"/>
    <w:rsid w:val="00876C5C"/>
    <w:rsid w:val="00880063"/>
    <w:rsid w:val="00880199"/>
    <w:rsid w:val="0088369F"/>
    <w:rsid w:val="00884903"/>
    <w:rsid w:val="0088597C"/>
    <w:rsid w:val="00886978"/>
    <w:rsid w:val="00887AFA"/>
    <w:rsid w:val="00894CCD"/>
    <w:rsid w:val="008A0272"/>
    <w:rsid w:val="008A064A"/>
    <w:rsid w:val="008A24C3"/>
    <w:rsid w:val="008A3E7F"/>
    <w:rsid w:val="008A42CC"/>
    <w:rsid w:val="008A616D"/>
    <w:rsid w:val="008A7C6C"/>
    <w:rsid w:val="008B102A"/>
    <w:rsid w:val="008B18E5"/>
    <w:rsid w:val="008C3B66"/>
    <w:rsid w:val="008D06FE"/>
    <w:rsid w:val="008D0DB9"/>
    <w:rsid w:val="008D337E"/>
    <w:rsid w:val="008D3ADA"/>
    <w:rsid w:val="008D3CC1"/>
    <w:rsid w:val="008E3529"/>
    <w:rsid w:val="008F0A95"/>
    <w:rsid w:val="008F2163"/>
    <w:rsid w:val="008F37FB"/>
    <w:rsid w:val="00902C02"/>
    <w:rsid w:val="00903172"/>
    <w:rsid w:val="009053A8"/>
    <w:rsid w:val="0091290F"/>
    <w:rsid w:val="009135C6"/>
    <w:rsid w:val="00915836"/>
    <w:rsid w:val="00916234"/>
    <w:rsid w:val="0092013D"/>
    <w:rsid w:val="00920348"/>
    <w:rsid w:val="0092497C"/>
    <w:rsid w:val="0093125E"/>
    <w:rsid w:val="00931F9F"/>
    <w:rsid w:val="00937A86"/>
    <w:rsid w:val="00943632"/>
    <w:rsid w:val="00945D7F"/>
    <w:rsid w:val="00953FDC"/>
    <w:rsid w:val="00955BB0"/>
    <w:rsid w:val="0096286F"/>
    <w:rsid w:val="00962A60"/>
    <w:rsid w:val="0096322C"/>
    <w:rsid w:val="00964CAF"/>
    <w:rsid w:val="00966050"/>
    <w:rsid w:val="009723EB"/>
    <w:rsid w:val="00974A51"/>
    <w:rsid w:val="00975929"/>
    <w:rsid w:val="0097798F"/>
    <w:rsid w:val="00993745"/>
    <w:rsid w:val="009A08D2"/>
    <w:rsid w:val="009A25F4"/>
    <w:rsid w:val="009A26A3"/>
    <w:rsid w:val="009A5623"/>
    <w:rsid w:val="009A6750"/>
    <w:rsid w:val="009B3B6F"/>
    <w:rsid w:val="009B7389"/>
    <w:rsid w:val="009B7B0C"/>
    <w:rsid w:val="009C3072"/>
    <w:rsid w:val="009D021D"/>
    <w:rsid w:val="009D2AFE"/>
    <w:rsid w:val="009D5D37"/>
    <w:rsid w:val="009D6D37"/>
    <w:rsid w:val="009F157F"/>
    <w:rsid w:val="009F1CCF"/>
    <w:rsid w:val="009F1DB3"/>
    <w:rsid w:val="009F6C4E"/>
    <w:rsid w:val="00A02290"/>
    <w:rsid w:val="00A02673"/>
    <w:rsid w:val="00A063D5"/>
    <w:rsid w:val="00A16C25"/>
    <w:rsid w:val="00A204D0"/>
    <w:rsid w:val="00A2655C"/>
    <w:rsid w:val="00A268E4"/>
    <w:rsid w:val="00A26E9D"/>
    <w:rsid w:val="00A27D72"/>
    <w:rsid w:val="00A30253"/>
    <w:rsid w:val="00A36D18"/>
    <w:rsid w:val="00A426F2"/>
    <w:rsid w:val="00A44460"/>
    <w:rsid w:val="00A46253"/>
    <w:rsid w:val="00A533D6"/>
    <w:rsid w:val="00A55C1C"/>
    <w:rsid w:val="00A57A66"/>
    <w:rsid w:val="00A61999"/>
    <w:rsid w:val="00A6404C"/>
    <w:rsid w:val="00A66225"/>
    <w:rsid w:val="00A662FD"/>
    <w:rsid w:val="00A70D2B"/>
    <w:rsid w:val="00A72CEE"/>
    <w:rsid w:val="00A73B72"/>
    <w:rsid w:val="00A74397"/>
    <w:rsid w:val="00A74C66"/>
    <w:rsid w:val="00A75EEA"/>
    <w:rsid w:val="00A8193A"/>
    <w:rsid w:val="00A82C06"/>
    <w:rsid w:val="00A86047"/>
    <w:rsid w:val="00A90193"/>
    <w:rsid w:val="00A91542"/>
    <w:rsid w:val="00A93F18"/>
    <w:rsid w:val="00A96838"/>
    <w:rsid w:val="00AA22F2"/>
    <w:rsid w:val="00AA3A3E"/>
    <w:rsid w:val="00AA3EB6"/>
    <w:rsid w:val="00AA79A3"/>
    <w:rsid w:val="00AB56F0"/>
    <w:rsid w:val="00AB7197"/>
    <w:rsid w:val="00AC0E41"/>
    <w:rsid w:val="00AC6F5F"/>
    <w:rsid w:val="00AD31BA"/>
    <w:rsid w:val="00AD55BB"/>
    <w:rsid w:val="00AD665D"/>
    <w:rsid w:val="00AE234F"/>
    <w:rsid w:val="00AE5E23"/>
    <w:rsid w:val="00AF14BC"/>
    <w:rsid w:val="00AF4445"/>
    <w:rsid w:val="00AF5C32"/>
    <w:rsid w:val="00B0678B"/>
    <w:rsid w:val="00B15E49"/>
    <w:rsid w:val="00B200FF"/>
    <w:rsid w:val="00B2163D"/>
    <w:rsid w:val="00B21DCD"/>
    <w:rsid w:val="00B21EC6"/>
    <w:rsid w:val="00B2537D"/>
    <w:rsid w:val="00B330D9"/>
    <w:rsid w:val="00B33B0E"/>
    <w:rsid w:val="00B345AA"/>
    <w:rsid w:val="00B3679E"/>
    <w:rsid w:val="00B53910"/>
    <w:rsid w:val="00B55644"/>
    <w:rsid w:val="00B60F1B"/>
    <w:rsid w:val="00B66B65"/>
    <w:rsid w:val="00B70299"/>
    <w:rsid w:val="00B750F5"/>
    <w:rsid w:val="00B777B1"/>
    <w:rsid w:val="00B830A6"/>
    <w:rsid w:val="00B86080"/>
    <w:rsid w:val="00B908B4"/>
    <w:rsid w:val="00B93C4F"/>
    <w:rsid w:val="00B97CF4"/>
    <w:rsid w:val="00BA0274"/>
    <w:rsid w:val="00BA3C6D"/>
    <w:rsid w:val="00BA541B"/>
    <w:rsid w:val="00BA7526"/>
    <w:rsid w:val="00BB1558"/>
    <w:rsid w:val="00BB2419"/>
    <w:rsid w:val="00BB37A0"/>
    <w:rsid w:val="00BB4178"/>
    <w:rsid w:val="00BC2412"/>
    <w:rsid w:val="00BC4C2F"/>
    <w:rsid w:val="00BC6412"/>
    <w:rsid w:val="00BD2912"/>
    <w:rsid w:val="00BD30FB"/>
    <w:rsid w:val="00BD3677"/>
    <w:rsid w:val="00BD5A13"/>
    <w:rsid w:val="00BD7208"/>
    <w:rsid w:val="00BD7DA4"/>
    <w:rsid w:val="00BE15AC"/>
    <w:rsid w:val="00BE3CD1"/>
    <w:rsid w:val="00BE57B7"/>
    <w:rsid w:val="00BE7167"/>
    <w:rsid w:val="00BE71E9"/>
    <w:rsid w:val="00BF1F64"/>
    <w:rsid w:val="00C006FF"/>
    <w:rsid w:val="00C00B2B"/>
    <w:rsid w:val="00C05B91"/>
    <w:rsid w:val="00C07CF3"/>
    <w:rsid w:val="00C11F41"/>
    <w:rsid w:val="00C14818"/>
    <w:rsid w:val="00C23CD4"/>
    <w:rsid w:val="00C24AD9"/>
    <w:rsid w:val="00C261FF"/>
    <w:rsid w:val="00C30265"/>
    <w:rsid w:val="00C3287B"/>
    <w:rsid w:val="00C35231"/>
    <w:rsid w:val="00C368F4"/>
    <w:rsid w:val="00C40009"/>
    <w:rsid w:val="00C426ED"/>
    <w:rsid w:val="00C476F5"/>
    <w:rsid w:val="00C5036C"/>
    <w:rsid w:val="00C54C4B"/>
    <w:rsid w:val="00C61DDF"/>
    <w:rsid w:val="00C636A1"/>
    <w:rsid w:val="00C6444C"/>
    <w:rsid w:val="00C654C2"/>
    <w:rsid w:val="00C71C5D"/>
    <w:rsid w:val="00C7634D"/>
    <w:rsid w:val="00C8314E"/>
    <w:rsid w:val="00C83479"/>
    <w:rsid w:val="00C84A14"/>
    <w:rsid w:val="00C87273"/>
    <w:rsid w:val="00C87927"/>
    <w:rsid w:val="00C939C0"/>
    <w:rsid w:val="00C95909"/>
    <w:rsid w:val="00C96E7A"/>
    <w:rsid w:val="00CA0CC5"/>
    <w:rsid w:val="00CA18DA"/>
    <w:rsid w:val="00CA5467"/>
    <w:rsid w:val="00CA5C5F"/>
    <w:rsid w:val="00CA5F99"/>
    <w:rsid w:val="00CB0AE7"/>
    <w:rsid w:val="00CC34AD"/>
    <w:rsid w:val="00CC3CAE"/>
    <w:rsid w:val="00CC4271"/>
    <w:rsid w:val="00CC6915"/>
    <w:rsid w:val="00CD41DA"/>
    <w:rsid w:val="00CD59F6"/>
    <w:rsid w:val="00CD5FFA"/>
    <w:rsid w:val="00CE3269"/>
    <w:rsid w:val="00CE3CDD"/>
    <w:rsid w:val="00CF03E6"/>
    <w:rsid w:val="00CF24E6"/>
    <w:rsid w:val="00D02E0C"/>
    <w:rsid w:val="00D02E1A"/>
    <w:rsid w:val="00D03BC1"/>
    <w:rsid w:val="00D0611B"/>
    <w:rsid w:val="00D06B0C"/>
    <w:rsid w:val="00D14CC9"/>
    <w:rsid w:val="00D157CE"/>
    <w:rsid w:val="00D17925"/>
    <w:rsid w:val="00D224A4"/>
    <w:rsid w:val="00D22832"/>
    <w:rsid w:val="00D27E59"/>
    <w:rsid w:val="00D34E0B"/>
    <w:rsid w:val="00D37E86"/>
    <w:rsid w:val="00D43466"/>
    <w:rsid w:val="00D43E4E"/>
    <w:rsid w:val="00D4793D"/>
    <w:rsid w:val="00D5008F"/>
    <w:rsid w:val="00D576D0"/>
    <w:rsid w:val="00D6057A"/>
    <w:rsid w:val="00D62940"/>
    <w:rsid w:val="00D62B96"/>
    <w:rsid w:val="00D62C60"/>
    <w:rsid w:val="00D71D90"/>
    <w:rsid w:val="00D737F2"/>
    <w:rsid w:val="00D80556"/>
    <w:rsid w:val="00D8281F"/>
    <w:rsid w:val="00D83357"/>
    <w:rsid w:val="00D862C5"/>
    <w:rsid w:val="00D90D38"/>
    <w:rsid w:val="00D925EF"/>
    <w:rsid w:val="00D97055"/>
    <w:rsid w:val="00D97E27"/>
    <w:rsid w:val="00DA00FA"/>
    <w:rsid w:val="00DA039C"/>
    <w:rsid w:val="00DA09D9"/>
    <w:rsid w:val="00DA1437"/>
    <w:rsid w:val="00DA17E3"/>
    <w:rsid w:val="00DA73C2"/>
    <w:rsid w:val="00DB0857"/>
    <w:rsid w:val="00DB58D4"/>
    <w:rsid w:val="00DB662C"/>
    <w:rsid w:val="00DC4123"/>
    <w:rsid w:val="00DC7D6C"/>
    <w:rsid w:val="00DD67B6"/>
    <w:rsid w:val="00DE04FB"/>
    <w:rsid w:val="00DF02CB"/>
    <w:rsid w:val="00DF1671"/>
    <w:rsid w:val="00DF263B"/>
    <w:rsid w:val="00DF50A6"/>
    <w:rsid w:val="00DF5913"/>
    <w:rsid w:val="00DF66B2"/>
    <w:rsid w:val="00E03CF4"/>
    <w:rsid w:val="00E0497B"/>
    <w:rsid w:val="00E04E66"/>
    <w:rsid w:val="00E04F22"/>
    <w:rsid w:val="00E05D20"/>
    <w:rsid w:val="00E1533A"/>
    <w:rsid w:val="00E2143C"/>
    <w:rsid w:val="00E2791A"/>
    <w:rsid w:val="00E3527D"/>
    <w:rsid w:val="00E42922"/>
    <w:rsid w:val="00E456DB"/>
    <w:rsid w:val="00E46D38"/>
    <w:rsid w:val="00E50B49"/>
    <w:rsid w:val="00E565CB"/>
    <w:rsid w:val="00E56FA3"/>
    <w:rsid w:val="00E61013"/>
    <w:rsid w:val="00E621B6"/>
    <w:rsid w:val="00E655A6"/>
    <w:rsid w:val="00E66DC4"/>
    <w:rsid w:val="00E72925"/>
    <w:rsid w:val="00E73F0E"/>
    <w:rsid w:val="00E76044"/>
    <w:rsid w:val="00E80193"/>
    <w:rsid w:val="00E854D5"/>
    <w:rsid w:val="00E8685F"/>
    <w:rsid w:val="00E90A83"/>
    <w:rsid w:val="00E90C46"/>
    <w:rsid w:val="00EA2185"/>
    <w:rsid w:val="00EB1952"/>
    <w:rsid w:val="00EB661B"/>
    <w:rsid w:val="00EB6683"/>
    <w:rsid w:val="00EB7F90"/>
    <w:rsid w:val="00EC3DEF"/>
    <w:rsid w:val="00EC4C5B"/>
    <w:rsid w:val="00EC71CF"/>
    <w:rsid w:val="00EC7D35"/>
    <w:rsid w:val="00ED117A"/>
    <w:rsid w:val="00EE33D0"/>
    <w:rsid w:val="00EE6245"/>
    <w:rsid w:val="00EF48B2"/>
    <w:rsid w:val="00EF5694"/>
    <w:rsid w:val="00F00949"/>
    <w:rsid w:val="00F01D44"/>
    <w:rsid w:val="00F0792A"/>
    <w:rsid w:val="00F25D65"/>
    <w:rsid w:val="00F26F73"/>
    <w:rsid w:val="00F3460D"/>
    <w:rsid w:val="00F37B8D"/>
    <w:rsid w:val="00F43D16"/>
    <w:rsid w:val="00F45DA1"/>
    <w:rsid w:val="00F47374"/>
    <w:rsid w:val="00F52E87"/>
    <w:rsid w:val="00F53592"/>
    <w:rsid w:val="00F57F0D"/>
    <w:rsid w:val="00F6306F"/>
    <w:rsid w:val="00F64FEC"/>
    <w:rsid w:val="00F707C8"/>
    <w:rsid w:val="00F72CEE"/>
    <w:rsid w:val="00F736D0"/>
    <w:rsid w:val="00F777A9"/>
    <w:rsid w:val="00F80CFE"/>
    <w:rsid w:val="00F848C0"/>
    <w:rsid w:val="00F8625F"/>
    <w:rsid w:val="00F94C53"/>
    <w:rsid w:val="00F9514F"/>
    <w:rsid w:val="00FA6DAD"/>
    <w:rsid w:val="00FB1F3F"/>
    <w:rsid w:val="00FB3E77"/>
    <w:rsid w:val="00FB4858"/>
    <w:rsid w:val="00FB58D6"/>
    <w:rsid w:val="00FB5939"/>
    <w:rsid w:val="00FC01CF"/>
    <w:rsid w:val="00FD18DC"/>
    <w:rsid w:val="00FD36DF"/>
    <w:rsid w:val="00FD4E90"/>
    <w:rsid w:val="00FD6DEA"/>
    <w:rsid w:val="00FE089E"/>
    <w:rsid w:val="00FE2453"/>
    <w:rsid w:val="00FF035A"/>
    <w:rsid w:val="00FF0E4C"/>
    <w:rsid w:val="00FF4B1F"/>
    <w:rsid w:val="00FF65BB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0484F6-9322-403B-8C2A-4EB16B66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F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7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2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E66"/>
    <w:rPr>
      <w:sz w:val="18"/>
      <w:szCs w:val="18"/>
    </w:rPr>
  </w:style>
  <w:style w:type="table" w:customStyle="1" w:styleId="4-51">
    <w:name w:val="网格表 4 - 着色 51"/>
    <w:basedOn w:val="a1"/>
    <w:uiPriority w:val="49"/>
    <w:rsid w:val="00E04E6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1Char">
    <w:name w:val="标题 1 Char"/>
    <w:basedOn w:val="a0"/>
    <w:link w:val="1"/>
    <w:uiPriority w:val="9"/>
    <w:rsid w:val="00E04E6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04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4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27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7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27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6002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F0BEF"/>
    <w:pPr>
      <w:ind w:firstLineChars="200" w:firstLine="420"/>
    </w:pPr>
  </w:style>
  <w:style w:type="table" w:styleId="a8">
    <w:name w:val="Grid Table Light"/>
    <w:basedOn w:val="a1"/>
    <w:uiPriority w:val="40"/>
    <w:rsid w:val="00A7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-2">
    <w:name w:val="List Table 5 Dark Accent 2"/>
    <w:basedOn w:val="a1"/>
    <w:uiPriority w:val="50"/>
    <w:rsid w:val="00B200FF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a9">
    <w:name w:val="Table Grid"/>
    <w:basedOn w:val="a1"/>
    <w:uiPriority w:val="39"/>
    <w:rsid w:val="0097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4C663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4C6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8A2F-461F-4C3D-B96F-49ECA8BA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1</Pages>
  <Words>1709</Words>
  <Characters>9743</Characters>
  <Application>Microsoft Office Word</Application>
  <DocSecurity>0</DocSecurity>
  <Lines>81</Lines>
  <Paragraphs>22</Paragraphs>
  <ScaleCrop>false</ScaleCrop>
  <Company>Microsoft</Company>
  <LinksUpToDate>false</LinksUpToDate>
  <CharactersWithSpaces>11430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Windows 用户</cp:lastModifiedBy>
  <cp:revision>735</cp:revision>
  <dcterms:created xsi:type="dcterms:W3CDTF">2016-05-10T09:25:00Z</dcterms:created>
  <dcterms:modified xsi:type="dcterms:W3CDTF">2017-09-11T02:15:00Z</dcterms:modified>
</cp:coreProperties>
</file>